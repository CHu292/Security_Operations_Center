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54473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ПРАКТИКА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41343688964844" w:lineRule="auto"/>
        <w:ind w:left="6.70318603515625" w:right="2183.7152099609375" w:hanging="1.087188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ЦЕЛЬ: ОБЕСПЕЧЕНИЕ ЗАЩИТЫ ВИРТУАЛИЗАЦИИ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Задачи: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721435546875" w:line="345.7265853881836" w:lineRule="auto"/>
        <w:ind w:left="369.4960021972656" w:right="78.878173828125" w:firstLine="25.8552551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Выбрать технологию виртуализации/контейнеризации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721435546875" w:line="345.7265853881836" w:lineRule="auto"/>
        <w:ind w:left="369.4960021972656" w:right="78.878173828125" w:firstLine="25.8552551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Изучить механизмы защиты выбранной технологии </w:t>
      </w:r>
      <w:ins w:author="PALADIN 76" w:id="0" w:date="2024-10-13T10:27:42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1.920000076293945"/>
            <w:szCs w:val="31.920000076293945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721435546875" w:line="345.7265853881836" w:lineRule="auto"/>
        <w:ind w:left="369.4960021972656" w:right="78.878173828125" w:firstLine="25.8552551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Определить выполняют ли механизмы «из коробки»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45.72638511657715" w:lineRule="auto"/>
        <w:ind w:left="363.7504577636719" w:right="82.71240234375" w:firstLine="358.084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требованиям законодательства (Гост, обсуждаемый на лекции)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45.72638511657715" w:lineRule="auto"/>
        <w:ind w:left="363.7504577636719" w:right="82.71240234375" w:firstLine="61.446392630029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Обеспечить защиту технологии в соответствии с требованиями докумен</w:t>
      </w:r>
      <w:del w:author="Николай Баринов" w:id="1" w:date="2024-10-11T12:40:22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1.920000076293945"/>
            <w:szCs w:val="31.920000076293945"/>
            <w:u w:val="none"/>
            <w:shd w:fill="auto" w:val="clear"/>
            <w:vertAlign w:val="baseline"/>
            <w:rtl w:val="0"/>
          </w:rPr>
          <w:delText xml:space="preserve">т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а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75390625" w:line="240" w:lineRule="auto"/>
        <w:ind w:left="370.134429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Проверить все реализованные механизмы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9371337890625" w:line="240" w:lineRule="auto"/>
        <w:ind w:left="373.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Составить отчет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935791015625" w:line="240" w:lineRule="auto"/>
        <w:ind w:left="8.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Работу можно выполнять до 4 человек.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7998046875" w:line="246.5236473083496" w:lineRule="auto"/>
        <w:ind w:left="14.4000244140625" w:right="-6.400146484375" w:hanging="6.840057373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Вопросы касательно темы каждому студенту выдаются  СВОИ.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9431152343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Защита работы индивидуально.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236.4800262451172" w:top="1104.00146484375" w:left="1702.0799255371094" w:right="761.12182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