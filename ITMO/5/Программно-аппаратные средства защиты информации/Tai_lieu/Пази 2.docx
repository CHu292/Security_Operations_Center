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.5059738159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ПАЗИ Лабораторная работа 2 </w:t>
      </w:r>
    </w:p>
    <w:tbl>
      <w:tblPr>
        <w:tblStyle w:val="Table1"/>
        <w:tblW w:w="463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850"/>
        <w:tblGridChange w:id="0">
          <w:tblGrid>
            <w:gridCol w:w="1785"/>
            <w:gridCol w:w="28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2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80975" cy="180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Михаил Калабишка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46596527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2 “Механизмы защиты Unix систем”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 ознакомление с базовыми модулями защиты Unix систем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96.22600555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023.499107360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Предопределить дистрибутив(смотрим в список)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17.25902557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Определить в какой системе расположен защищаемый эндпоинт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014.3790817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Предопределить требования к защите с помощью нормативной базы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10.7790756225586" w:right="0" w:firstLine="0"/>
        <w:jc w:val="left"/>
        <w:rPr>
          <w:ins w:author="Никита Чешев" w:id="0" w:date="2024-10-02T12:49:02Z"/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Выполнить настройку Unix </w:t>
      </w:r>
      <w:ins w:author="Никита Чешев" w:id="0" w:date="2024-10-02T12:4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10.779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в соответствии с требованиями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335.3846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регуляторов</w:t>
      </w:r>
    </w:p>
    <w:tbl>
      <w:tblPr>
        <w:tblStyle w:val="Table2"/>
        <w:tblW w:w="901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035"/>
        <w:tblGridChange w:id="0">
          <w:tblGrid>
            <w:gridCol w:w="1800"/>
            <w:gridCol w:w="3180"/>
            <w:gridCol w:w="4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2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Вариант 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7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Дистрибутив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Тип ИС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Debian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antiX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openSuse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3А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NixOS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Gentoo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 + интернет сегмент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0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Void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2999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Qubes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Whonix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(Объектовый)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Heads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Debian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2Б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antiX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NixOS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Gentoo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(Региональный)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Void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2А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ПАЗИ Лабораторная работа 2 1 </w:t>
      </w:r>
    </w:p>
    <w:tbl>
      <w:tblPr>
        <w:tblStyle w:val="Table3"/>
        <w:tblW w:w="901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035"/>
        <w:tblGridChange w:id="0">
          <w:tblGrid>
            <w:gridCol w:w="1800"/>
            <w:gridCol w:w="3180"/>
            <w:gridCol w:w="4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LInux Mint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Qubes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 + 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3А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SubgraphOS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(Региональный)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Whonix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Discrette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Heads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Kali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ИСПДн - информационная система персональных данных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 - коммерческая тайна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88.785972595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 3А - автоматизированная система класс 3А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ГТ - Государственная тайна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ГИС - государственная информационная система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200439453125" w:line="240" w:lineRule="auto"/>
        <w:ind w:left="904.38594818115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можно выполнять до 4 человек.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99.88000869750977" w:lineRule="auto"/>
        <w:ind w:left="898.1459045410156" w:right="3145.3857421875" w:firstLine="6.2400817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Вопросы касательно темы каждому студенту выдаются СВОИ.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893.5859298706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работы индивидуально.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6.60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ПАЗИ Лабораторная работа 2 2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596.0396957397461" w:top="1410" w:left="551.6940689086914" w:right="520.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