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Лабораторная работа №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Системы обеспечения информационной безопасности от НСД. Secret Net.</w:t>
      </w:r>
    </w:p>
    <w:p w:rsidR="00000000" w:rsidDel="00000000" w:rsidP="00000000" w:rsidRDefault="00000000" w:rsidRPr="00000000" w14:paraId="0000000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Управление доступом в системе Secret Net 5.1</w:t>
      </w:r>
      <w:r w:rsidDel="00000000" w:rsidR="00000000" w:rsidRPr="00000000">
        <w:rPr>
          <w:rtl w:val="0"/>
        </w:rPr>
      </w:r>
    </w:p>
    <w:p w:rsidR="00000000" w:rsidDel="00000000" w:rsidP="00000000" w:rsidRDefault="00000000" w:rsidRPr="00000000" w14:paraId="00000003">
      <w:pPr>
        <w:widowControl w:val="0"/>
        <w:spacing w:after="0" w:line="17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организации эффективной совместной работы пользователей и обеспечения надежной защиты ресурсов компьютера от несанкционированного доступа в системе Secret Net 5.1 используются следующие механизмы управления доступом пользователей к ресурсам компьютера:</w:t>
      </w:r>
    </w:p>
    <w:p w:rsidR="00000000" w:rsidDel="00000000" w:rsidP="00000000" w:rsidRDefault="00000000" w:rsidRPr="00000000" w14:paraId="00000005">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numPr>
          <w:ilvl w:val="0"/>
          <w:numId w:val="1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избирательного управления доступом; </w:t>
      </w:r>
    </w:p>
    <w:p w:rsidR="00000000" w:rsidDel="00000000" w:rsidP="00000000" w:rsidRDefault="00000000" w:rsidRPr="00000000" w14:paraId="00000007">
      <w:pPr>
        <w:widowControl w:val="0"/>
        <w:numPr>
          <w:ilvl w:val="0"/>
          <w:numId w:val="1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полномочного управления доступом; </w:t>
      </w:r>
    </w:p>
    <w:p w:rsidR="00000000" w:rsidDel="00000000" w:rsidP="00000000" w:rsidRDefault="00000000" w:rsidRPr="00000000" w14:paraId="00000008">
      <w:pPr>
        <w:widowControl w:val="0"/>
        <w:numPr>
          <w:ilvl w:val="0"/>
          <w:numId w:val="11"/>
        </w:numPr>
        <w:spacing w:after="0" w:line="240" w:lineRule="auto"/>
        <w:ind w:left="0" w:firstLine="709"/>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механизм замкнутой программной среды (ЗПС). </w:t>
      </w:r>
    </w:p>
    <w:p w:rsidR="00000000" w:rsidDel="00000000" w:rsidP="00000000" w:rsidRDefault="00000000" w:rsidRPr="00000000" w14:paraId="00000009">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информации Secret Net 5.1 для избирательного (дискреционного) управления доступом использует стандартные механизмы ОС Windows, а также собственные средства для разграничения доступа к дискам, портам и другим устройствам</w:t>
      </w:r>
    </w:p>
    <w:p w:rsidR="00000000" w:rsidDel="00000000" w:rsidP="00000000" w:rsidRDefault="00000000" w:rsidRPr="00000000" w14:paraId="0000000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механизм разграничения доступа к устройствам.</w:t>
      </w:r>
    </w:p>
    <w:p w:rsidR="00000000" w:rsidDel="00000000" w:rsidP="00000000" w:rsidRDefault="00000000" w:rsidRPr="00000000" w14:paraId="0000000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полномочного управления доступом предназначен для разграничения доступа пользователей к ресурсам компьютера на основании полномочного (мандатного) принципа разграничения доступа, а также для </w:t>
      </w:r>
      <w:sdt>
        <w:sdtPr>
          <w:tag w:val="goog_rdk_0"/>
        </w:sdtPr>
        <w:sdtContent>
          <w:ins w:author="Иван Сыралёв" w:id="0" w:date="2024-11-01T17:08:10Z">
            <w:r w:rsidDel="00000000" w:rsidR="00000000" w:rsidRPr="00000000">
              <w:rPr>
                <w:rFonts w:ascii="Times New Roman" w:cs="Times New Roman" w:eastAsia="Times New Roman" w:hAnsi="Times New Roman"/>
                <w:sz w:val="24"/>
                <w:szCs w:val="24"/>
                <w:rtl w:val="0"/>
              </w:rPr>
              <w:t xml:space="preserve">контроля пото</w:t>
            </w:r>
          </w:ins>
        </w:sdtContent>
      </w:sdt>
      <w:sdt>
        <w:sdtPr>
          <w:tag w:val="goog_rdk_1"/>
        </w:sdtPr>
        <w:sdtContent>
          <w:del w:author="Иван Сыралёв" w:id="0" w:date="2024-11-01T17:08:10Z">
            <w:r w:rsidDel="00000000" w:rsidR="00000000" w:rsidRPr="00000000">
              <w:rPr>
                <w:rFonts w:ascii="Times New Roman" w:cs="Times New Roman" w:eastAsia="Times New Roman" w:hAnsi="Times New Roman"/>
                <w:sz w:val="24"/>
                <w:szCs w:val="24"/>
                <w:rtl w:val="0"/>
              </w:rPr>
              <w:delText xml:space="preserve">контроля пото</w:delText>
            </w:r>
          </w:del>
        </w:sdtContent>
      </w:sdt>
      <w:sdt>
        <w:sdtPr>
          <w:tag w:val="goog_rdk_2"/>
        </w:sdtPr>
        <w:sdtContent>
          <w:r w:rsidDel="00000000" w:rsidR="00000000" w:rsidRPr="00000000">
            <w:rPr>
              <w:rFonts w:ascii="Times New Roman" w:cs="Times New Roman" w:eastAsia="Times New Roman" w:hAnsi="Times New Roman"/>
              <w:sz w:val="24"/>
              <w:szCs w:val="24"/>
              <w:rtl w:val="0"/>
              <w:rPrChange w:author="Иван Сыралёв" w:id="1" w:date="2024-11-01T17:08:10Z">
                <w:rPr>
                  <w:rFonts w:ascii="Times New Roman" w:cs="Times New Roman" w:eastAsia="Times New Roman" w:hAnsi="Times New Roman"/>
                  <w:sz w:val="24"/>
                  <w:szCs w:val="24"/>
                </w:rPr>
              </w:rPrChange>
            </w:rPr>
            <w:t xml:space="preserve">ков</w:t>
          </w:r>
        </w:sdtContent>
      </w:sdt>
      <w:r w:rsidDel="00000000" w:rsidR="00000000" w:rsidRPr="00000000">
        <w:rPr>
          <w:rFonts w:ascii="Times New Roman" w:cs="Times New Roman" w:eastAsia="Times New Roman" w:hAnsi="Times New Roman"/>
          <w:sz w:val="24"/>
          <w:szCs w:val="24"/>
          <w:rtl w:val="0"/>
        </w:rPr>
        <w:t xml:space="preserve"> конфиденциальной информации в системе.</w:t>
      </w:r>
    </w:p>
    <w:p w:rsidR="00000000" w:rsidDel="00000000" w:rsidP="00000000" w:rsidRDefault="00000000" w:rsidRPr="00000000" w14:paraId="0000000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замкнутой программной среды позволяет сформировать для любого пользователя компьютера программную среду, определив индивидуальный перечень программ, разрешенных для запуска.</w:t>
      </w:r>
    </w:p>
    <w:p w:rsidR="00000000" w:rsidDel="00000000" w:rsidP="00000000" w:rsidRDefault="00000000" w:rsidRPr="00000000" w14:paraId="00000010">
      <w:pPr>
        <w:widowControl w:val="0"/>
        <w:spacing w:after="0" w:line="248.0000000000000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237"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Избирательное разграничение доступа к устройствам</w:t>
      </w:r>
      <w:r w:rsidDel="00000000" w:rsidR="00000000" w:rsidRPr="00000000">
        <w:rPr>
          <w:rtl w:val="0"/>
        </w:rPr>
      </w:r>
    </w:p>
    <w:p w:rsidR="00000000" w:rsidDel="00000000" w:rsidP="00000000" w:rsidRDefault="00000000" w:rsidRPr="00000000" w14:paraId="00000012">
      <w:pPr>
        <w:widowControl w:val="0"/>
        <w:spacing w:after="0" w:line="17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системе Secret Net 5.1 все устройства, входящие в состав или подключаемые к компьютеру, разделены на группы. В каждой группе устройства разделены на классы. В классы входят собственно устройства.</w:t>
      </w:r>
    </w:p>
    <w:p w:rsidR="00000000" w:rsidDel="00000000" w:rsidP="00000000" w:rsidRDefault="00000000" w:rsidRPr="00000000" w14:paraId="00000014">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объектов каждого уровня определен набор параметров, с помощью которых настраивается механизм разграничения доступа к устройствам.</w:t>
      </w:r>
    </w:p>
    <w:p w:rsidR="00000000" w:rsidDel="00000000" w:rsidP="00000000" w:rsidRDefault="00000000" w:rsidRPr="00000000" w14:paraId="00000015">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sdt>
      <w:sdtPr>
        <w:tag w:val="goog_rdk_4"/>
      </w:sdtPr>
      <w:sdtContent>
        <w:p w:rsidR="00000000" w:rsidDel="00000000" w:rsidP="00000000" w:rsidRDefault="00000000" w:rsidRPr="00000000" w14:paraId="00000016">
          <w:pPr>
            <w:widowControl w:val="0"/>
            <w:spacing w:after="0" w:line="220" w:lineRule="auto"/>
            <w:ind w:firstLine="709"/>
            <w:jc w:val="both"/>
            <w:rPr>
              <w:ins w:author="Гусь Тимофей" w:id="2" w:date="2024-11-15T12:18:54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настройки механизма разграничения доступа к устройствам </w:t>
          </w:r>
          <w:sdt>
            <w:sdtPr>
              <w:tag w:val="goog_rdk_3"/>
            </w:sdtPr>
            <w:sdtContent>
              <w:ins w:author="Гусь Тимофей" w:id="2" w:date="2024-11-15T12:18:54Z">
                <w:r w:rsidDel="00000000" w:rsidR="00000000" w:rsidRPr="00000000">
                  <w:rPr>
                    <w:rtl w:val="0"/>
                  </w:rPr>
                </w:r>
              </w:ins>
            </w:sdtContent>
          </w:sdt>
        </w:p>
      </w:sdtContent>
    </w:sdt>
    <w:p w:rsidR="00000000" w:rsidDel="00000000" w:rsidP="00000000" w:rsidRDefault="00000000" w:rsidRPr="00000000" w14:paraId="00000017">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настроить права доступа пользователей к устройствам и включить нужный режим работы механизма.</w:t>
      </w:r>
    </w:p>
    <w:p w:rsidR="00000000" w:rsidDel="00000000" w:rsidP="00000000" w:rsidRDefault="00000000" w:rsidRPr="00000000" w14:paraId="00000018">
      <w:pPr>
        <w:widowControl w:val="0"/>
        <w:spacing w:after="0" w:line="237"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настройки прав доступа пользователей к устройствам:</w:t>
      </w:r>
    </w:p>
    <w:p w:rsidR="00000000" w:rsidDel="00000000" w:rsidP="00000000" w:rsidRDefault="00000000" w:rsidRPr="00000000" w14:paraId="00000019">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numPr>
          <w:ilvl w:val="0"/>
          <w:numId w:val="13"/>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(«Пуск | Все программы | Secret Net 5 | Локальная политика безопасности») и перейдите к разделу «Параметры безопасности | Параметры Secret Net». </w:t>
      </w:r>
    </w:p>
    <w:p w:rsidR="00000000" w:rsidDel="00000000" w:rsidP="00000000" w:rsidRDefault="00000000" w:rsidRPr="00000000" w14:paraId="0000001B">
      <w:pPr>
        <w:widowControl w:val="0"/>
        <w:numPr>
          <w:ilvl w:val="0"/>
          <w:numId w:val="1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папку «Устройства». </w:t>
      </w:r>
    </w:p>
    <w:p w:rsidR="00000000" w:rsidDel="00000000" w:rsidP="00000000" w:rsidRDefault="00000000" w:rsidRPr="00000000" w14:paraId="0000001C">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оснастки появится список устройств.</w:t>
      </w:r>
    </w:p>
    <w:p w:rsidR="00000000" w:rsidDel="00000000" w:rsidP="00000000" w:rsidRDefault="00000000" w:rsidRPr="00000000" w14:paraId="0000001D">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Выберите в списке объект (группу, класс или устройство), вызовите контекстное меню и активируйте команду «Свойства».</w:t>
      </w:r>
    </w:p>
    <w:p w:rsidR="00000000" w:rsidDel="00000000" w:rsidP="00000000" w:rsidRDefault="00000000" w:rsidRPr="00000000" w14:paraId="0000001F">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диалоговое окно настройки свойств объекта.</w:t>
      </w:r>
    </w:p>
    <w:p w:rsidR="00000000" w:rsidDel="00000000" w:rsidP="00000000" w:rsidRDefault="00000000" w:rsidRPr="00000000" w14:paraId="00000021">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Если требуется отключить наследование параметров, установите отметку в поле «Использовать заданные здесь настройки».</w:t>
      </w:r>
    </w:p>
    <w:p w:rsidR="00000000" w:rsidDel="00000000" w:rsidP="00000000" w:rsidRDefault="00000000" w:rsidRPr="00000000" w14:paraId="00000023">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станут доступны параметры подключения и отключения устройства. </w:t>
      </w:r>
    </w:p>
    <w:p w:rsidR="00000000" w:rsidDel="00000000" w:rsidP="00000000" w:rsidRDefault="00000000" w:rsidRPr="00000000" w14:paraId="00000025">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Удалите или установите отметки в параметрах подключения и отключения и</w:t>
      </w:r>
    </w:p>
    <w:p w:rsidR="00000000" w:rsidDel="00000000" w:rsidP="00000000" w:rsidRDefault="00000000" w:rsidRPr="00000000" w14:paraId="00000026">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ind w:firstLine="709"/>
        <w:rPr>
          <w:rFonts w:ascii="Times New Roman" w:cs="Times New Roman" w:eastAsia="Times New Roman" w:hAnsi="Times New Roman"/>
          <w:sz w:val="24"/>
          <w:szCs w:val="24"/>
        </w:rPr>
        <w:sectPr>
          <w:pgSz w:h="16838" w:w="11906" w:orient="portrait"/>
          <w:pgMar w:bottom="439" w:top="1440" w:left="1700" w:right="840" w:header="720" w:footer="720"/>
          <w:pgNumType w:start="1"/>
        </w:sectPr>
      </w:pPr>
      <w:r w:rsidDel="00000000" w:rsidR="00000000" w:rsidRPr="00000000">
        <w:rPr>
          <w:rFonts w:ascii="Times New Roman" w:cs="Times New Roman" w:eastAsia="Times New Roman" w:hAnsi="Times New Roman"/>
          <w:sz w:val="24"/>
          <w:szCs w:val="24"/>
          <w:rtl w:val="0"/>
        </w:rPr>
        <w:t xml:space="preserve">перейдите к диалогу «Разрешения»</w:t>
      </w:r>
      <w:sdt>
        <w:sdtPr>
          <w:tag w:val="goog_rdk_5"/>
        </w:sdtPr>
        <w:sdtContent>
          <w:ins w:author="Джабраил Кыдкин" w:id="3" w:date="2024-11-15T13:01:40Z">
            <w:r w:rsidDel="00000000" w:rsidR="00000000" w:rsidRPr="00000000">
              <w:rPr>
                <w:rFonts w:ascii="Times New Roman" w:cs="Times New Roman" w:eastAsia="Times New Roman" w:hAnsi="Times New Roman"/>
                <w:sz w:val="24"/>
                <w:szCs w:val="24"/>
                <w:rtl w:val="0"/>
              </w:rPr>
              <w:t xml:space="preserve">ё</w:t>
            </w:r>
          </w:ins>
        </w:sdtContent>
      </w:sdt>
      <w:r w:rsidDel="00000000" w:rsidR="00000000" w:rsidRPr="00000000">
        <w:rPr>
          <w:rFonts w:ascii="Times New Roman" w:cs="Times New Roman" w:eastAsia="Times New Roman" w:hAnsi="Times New Roman"/>
          <w:sz w:val="24"/>
          <w:szCs w:val="24"/>
          <w:rtl w:val="0"/>
        </w:rPr>
        <w:t xml:space="preserve"> </w:t>
      </w:r>
    </w:p>
    <w:bookmarkStart w:colFirst="0" w:colLast="0" w:name="bookmark=id.30j0zll" w:id="1"/>
    <w:bookmarkEnd w:id="1"/>
    <w:p w:rsidR="00000000" w:rsidDel="00000000" w:rsidP="00000000" w:rsidRDefault="00000000" w:rsidRPr="00000000" w14:paraId="00000028">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верхней части диалога «Разрешения» расположен список учетных записей, для которых выполняется настройка прав доступа к данному объекту. В нижней части диалога приведены параметры доступа для выбранной учетной записи.</w:t>
      </w:r>
    </w:p>
    <w:p w:rsidR="00000000" w:rsidDel="00000000" w:rsidP="00000000" w:rsidRDefault="00000000" w:rsidRPr="00000000" w14:paraId="00000029">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14"/>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необходимости отредактируйте список учетных записей: </w:t>
      </w:r>
    </w:p>
    <w:p w:rsidR="00000000" w:rsidDel="00000000" w:rsidP="00000000" w:rsidRDefault="00000000" w:rsidRPr="00000000" w14:paraId="0000002B">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numPr>
          <w:ilvl w:val="1"/>
          <w:numId w:val="14"/>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добавить в список учетную запись, нажмите кнопку «Добавить» и выберите нужный объект в стандартном диалоге выбора объектов ОС Windows; </w:t>
      </w:r>
    </w:p>
    <w:p w:rsidR="00000000" w:rsidDel="00000000" w:rsidP="00000000" w:rsidRDefault="00000000" w:rsidRPr="00000000" w14:paraId="0000002D">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numPr>
          <w:ilvl w:val="1"/>
          <w:numId w:val="14"/>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удалить учетную запись из списка, выберите ее в списке и нажмите кнопку «Удалить». </w:t>
      </w:r>
    </w:p>
    <w:p w:rsidR="00000000" w:rsidDel="00000000" w:rsidP="00000000" w:rsidRDefault="00000000" w:rsidRPr="00000000" w14:paraId="0000002F">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numPr>
          <w:ilvl w:val="0"/>
          <w:numId w:val="14"/>
        </w:numPr>
        <w:spacing w:after="0" w:line="228"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изменения параметров доступа выберите в списке нужную учетную запись и затем расставьте разрешения и запреты на выполнение операций. При этом учитывайте принцип наследования параметров от родительских объектов дочерними: явно заданные параметры перекрывают унаследованные от родительских объектов. </w:t>
      </w:r>
    </w:p>
    <w:p w:rsidR="00000000" w:rsidDel="00000000" w:rsidP="00000000" w:rsidRDefault="00000000" w:rsidRPr="00000000" w14:paraId="00000031">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отключения или включения режима переноса наследуемых разрешений нажмите кнопку «Дополнительно» и в открывшемся диалоговом окне удалите или установите отметку в поле «Наследовать от родительского объекта…».</w:t>
      </w:r>
    </w:p>
    <w:p w:rsidR="00000000" w:rsidDel="00000000" w:rsidP="00000000" w:rsidRDefault="00000000" w:rsidRPr="00000000" w14:paraId="00000033">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numPr>
          <w:ilvl w:val="0"/>
          <w:numId w:val="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диалоге настройки свойств объекта нажмите кнопку «OK». </w:t>
      </w:r>
    </w:p>
    <w:p w:rsidR="00000000" w:rsidDel="00000000" w:rsidP="00000000" w:rsidRDefault="00000000" w:rsidRPr="00000000" w14:paraId="00000035">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numPr>
          <w:ilvl w:val="0"/>
          <w:numId w:val="1"/>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сохранения изменений нажмите на панели инструментов кнопку «Сохранить настройки политики контроля устройств». </w:t>
      </w:r>
    </w:p>
    <w:p w:rsidR="00000000" w:rsidDel="00000000" w:rsidP="00000000" w:rsidRDefault="00000000" w:rsidRPr="00000000" w14:paraId="00000037">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разграничения доступа к устройствам может работать в следующих режимах:</w:t>
      </w:r>
    </w:p>
    <w:p w:rsidR="00000000" w:rsidDel="00000000" w:rsidP="00000000" w:rsidRDefault="00000000" w:rsidRPr="00000000" w14:paraId="00000039">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numPr>
          <w:ilvl w:val="0"/>
          <w:numId w:val="1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отключено. Права доступа пользователей к устройствам не контролируются; </w:t>
      </w:r>
    </w:p>
    <w:p w:rsidR="00000000" w:rsidDel="00000000" w:rsidP="00000000" w:rsidRDefault="00000000" w:rsidRPr="00000000" w14:paraId="0000003B">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numPr>
          <w:ilvl w:val="0"/>
          <w:numId w:val="12"/>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«мягкий». Права доступа пользователей к устройствам контролируются, но не ограничиваются, попытки доступа регистрируются в журнале Secret Net 5.1; </w:t>
      </w:r>
    </w:p>
    <w:p w:rsidR="00000000" w:rsidDel="00000000" w:rsidP="00000000" w:rsidRDefault="00000000" w:rsidRPr="00000000" w14:paraId="0000003D">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numPr>
          <w:ilvl w:val="0"/>
          <w:numId w:val="1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«жесткий». При превышении пользователями прав доступа к устройствам доступ </w:t>
      </w:r>
    </w:p>
    <w:p w:rsidR="00000000" w:rsidDel="00000000" w:rsidP="00000000" w:rsidRDefault="00000000" w:rsidRPr="00000000" w14:paraId="0000003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блокируется, попытки доступа регистрируются в журнале Secret Net 5.1.</w:t>
      </w:r>
    </w:p>
    <w:p w:rsidR="00000000" w:rsidDel="00000000" w:rsidP="00000000" w:rsidRDefault="00000000" w:rsidRPr="00000000" w14:paraId="0000004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изменения режима работы механизма разграничения доступа к устройствам:</w:t>
      </w:r>
    </w:p>
    <w:p w:rsidR="00000000" w:rsidDel="00000000" w:rsidP="00000000" w:rsidRDefault="00000000" w:rsidRPr="00000000" w14:paraId="00000041">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numPr>
          <w:ilvl w:val="0"/>
          <w:numId w:val="34"/>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и перейдите к разделу «Параметры безопасности | Параметры Secret Net». </w:t>
      </w:r>
    </w:p>
    <w:p w:rsidR="00000000" w:rsidDel="00000000" w:rsidP="00000000" w:rsidRDefault="00000000" w:rsidRPr="00000000" w14:paraId="00000043">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numPr>
          <w:ilvl w:val="0"/>
          <w:numId w:val="34"/>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папку «Настройки подсистем». </w:t>
      </w:r>
    </w:p>
    <w:p w:rsidR="00000000" w:rsidDel="00000000" w:rsidP="00000000" w:rsidRDefault="00000000" w:rsidRPr="00000000" w14:paraId="00000045">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оснастки появится список параметров.</w:t>
      </w:r>
    </w:p>
    <w:p w:rsidR="00000000" w:rsidDel="00000000" w:rsidP="00000000" w:rsidRDefault="00000000" w:rsidRPr="00000000" w14:paraId="0000004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Вызовите контекстное меню для параметра «Разграничение доступа к устройствам: Режим работы» и активируйте в нем команду «Свойства».</w:t>
      </w:r>
    </w:p>
    <w:p w:rsidR="00000000" w:rsidDel="00000000" w:rsidP="00000000" w:rsidRDefault="00000000" w:rsidRPr="00000000" w14:paraId="0000004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настройки параметра.</w:t>
      </w:r>
    </w:p>
    <w:p w:rsidR="00000000" w:rsidDel="00000000" w:rsidP="00000000" w:rsidRDefault="00000000" w:rsidRPr="00000000" w14:paraId="0000004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Настройте действие параметра и нажмите кнопку «OK».</w:t>
      </w:r>
    </w:p>
    <w:p w:rsidR="00000000" w:rsidDel="00000000" w:rsidP="00000000" w:rsidRDefault="00000000" w:rsidRPr="00000000" w14:paraId="0000004B">
      <w:pPr>
        <w:widowControl w:val="0"/>
        <w:spacing w:after="0" w:line="246.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Полномочное управление доступом</w:t>
      </w:r>
      <w:r w:rsidDel="00000000" w:rsidR="00000000" w:rsidRPr="00000000">
        <w:rPr>
          <w:rtl w:val="0"/>
        </w:rPr>
      </w:r>
    </w:p>
    <w:p w:rsidR="00000000" w:rsidDel="00000000" w:rsidP="00000000" w:rsidRDefault="00000000" w:rsidRPr="00000000" w14:paraId="0000004D">
      <w:pPr>
        <w:widowControl w:val="0"/>
        <w:spacing w:after="0" w:line="17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полномочного управления доступом может работать в нескольких режимах:</w:t>
      </w:r>
    </w:p>
    <w:p w:rsidR="00000000" w:rsidDel="00000000" w:rsidP="00000000" w:rsidRDefault="00000000" w:rsidRPr="00000000" w14:paraId="0000004F">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line="23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контроль потоков. Режим контроля потоков обеспечивает предотвращение несанкционированного распространения конфиденциальной информации. Под распространением понимается вывод конфиденциальной информации на внешние носители, которые могут быть извлечены из системы или на которых конфиденциальные файлы теряют признак конфиденциальности. Кроме того, в режиме контроля потоков блокируется несанкционированное понижение категории конфиденциальности ресурса (файла или каталога). При включенном режиме контроля потоков возможность доступа пользователя к конфиденциальным файлам определяется уровнем конфиденциальности сессии. Уровень сессии не может быть выше уровня допуска, назначенного пользователю. В зависимости от типа входа в систему уровень конфиденциальности сессии выбирается самим пользователем или автоматически назначается системой. Уровень конфиденциальности сессии нельзя изменить на</w:t>
      </w:r>
    </w:p>
    <w:p w:rsidR="00000000" w:rsidDel="00000000" w:rsidP="00000000" w:rsidRDefault="00000000" w:rsidRPr="00000000" w14:paraId="00000051">
      <w:pPr>
        <w:widowControl w:val="0"/>
        <w:spacing w:after="0" w:line="235"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235"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after="0" w:line="235" w:lineRule="auto"/>
        <w:ind w:firstLine="709"/>
        <w:jc w:val="both"/>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tl w:val="0"/>
        </w:rPr>
      </w:r>
    </w:p>
    <w:p w:rsidR="00000000" w:rsidDel="00000000" w:rsidP="00000000" w:rsidRDefault="00000000" w:rsidRPr="00000000" w14:paraId="00000054">
      <w:pPr>
        <w:widowControl w:val="0"/>
        <w:spacing w:after="0" w:line="242.99999999999997"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1fob9te" w:id="2"/>
    <w:bookmarkEnd w:id="2"/>
    <w:p w:rsidR="00000000" w:rsidDel="00000000" w:rsidP="00000000" w:rsidRDefault="00000000" w:rsidRPr="00000000" w14:paraId="00000055">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протяжении всего сеанса работы пользователя. После открытия сессии при выполнении пользователем операций с конфиденциальными ресурсами категории конфиденциальности ресурсов сравниваются с уровнем сессии. Выполнение операции разрешено, если категория конфиденциальности ресурса ниже или совпадает с уровнем сессии. Если контроль потоков отключен, система не контролирует распространение конфиденциальной информации. При попытке доступа к конфиденциальному файлу проверяется уровень допуска пользователя</w:t>
      </w:r>
    </w:p>
    <w:p w:rsidR="00000000" w:rsidDel="00000000" w:rsidP="00000000" w:rsidRDefault="00000000" w:rsidRPr="00000000" w14:paraId="00000056">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категория конфиденциальности ресурса; </w:t>
      </w:r>
    </w:p>
    <w:p w:rsidR="00000000" w:rsidDel="00000000" w:rsidP="00000000" w:rsidRDefault="00000000" w:rsidRPr="00000000" w14:paraId="00000058">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numPr>
          <w:ilvl w:val="0"/>
          <w:numId w:val="43"/>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 печати. Режим контроля печати обеспечивает предотвращение несанкционированного вывода на печать конфиденциальных документов. Если контроль печати отключен, любому пользователю, который имеет доступ к конфиденциальному файлу, разрешено распечатывать этот файл. При печати в документ не добавляется гриф конфиденциальности. При включенном режиме контроля печати распечатывать конфиденциальные документы разрешено только пользователям, которым предоставлена привилегия «Печать конфиденциальных документов». При печати конфиденциальных документов в обязательном порядке добавляется гриф конфиденциальности. </w:t>
      </w:r>
    </w:p>
    <w:p w:rsidR="00000000" w:rsidDel="00000000" w:rsidP="00000000" w:rsidRDefault="00000000" w:rsidRPr="00000000" w14:paraId="0000005A">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after="0" w:line="213" w:lineRule="auto"/>
        <w:ind w:right="11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 печати конфиденциального документа регистрируется в журнале. Для включения или отключения режима контроля потоков:</w:t>
      </w:r>
    </w:p>
    <w:p w:rsidR="00000000" w:rsidDel="00000000" w:rsidP="00000000" w:rsidRDefault="00000000" w:rsidRPr="00000000" w14:paraId="0000005C">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numPr>
          <w:ilvl w:val="0"/>
          <w:numId w:val="46"/>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и перейдите к разделу «Параметры безопасности | Параметры Secret Net». </w:t>
      </w:r>
    </w:p>
    <w:p w:rsidR="00000000" w:rsidDel="00000000" w:rsidP="00000000" w:rsidRDefault="00000000" w:rsidRPr="00000000" w14:paraId="0000005E">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numPr>
          <w:ilvl w:val="0"/>
          <w:numId w:val="4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папку «Настройки подсистем». </w:t>
      </w:r>
    </w:p>
    <w:p w:rsidR="00000000" w:rsidDel="00000000" w:rsidP="00000000" w:rsidRDefault="00000000" w:rsidRPr="00000000" w14:paraId="0000006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оснастки появится список параметров.</w:t>
      </w:r>
    </w:p>
    <w:p w:rsidR="00000000" w:rsidDel="00000000" w:rsidP="00000000" w:rsidRDefault="00000000" w:rsidRPr="00000000" w14:paraId="00000061">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Вызовите контекстное меню для параметра «Полномочное управление доступом: Режим работы» и активируйте в нем команду «Свойства».</w:t>
      </w:r>
    </w:p>
    <w:p w:rsidR="00000000" w:rsidDel="00000000" w:rsidP="00000000" w:rsidRDefault="00000000" w:rsidRPr="00000000" w14:paraId="00000063">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настройки параметра.</w:t>
      </w:r>
    </w:p>
    <w:p w:rsidR="00000000" w:rsidDel="00000000" w:rsidP="00000000" w:rsidRDefault="00000000" w:rsidRPr="00000000" w14:paraId="00000065">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numPr>
          <w:ilvl w:val="0"/>
          <w:numId w:val="4"/>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Включите или отключите действие режима, установив отметки в соответствующих полях. </w:t>
      </w:r>
    </w:p>
    <w:p w:rsidR="00000000" w:rsidDel="00000000" w:rsidP="00000000" w:rsidRDefault="00000000" w:rsidRPr="00000000" w14:paraId="00000067">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numPr>
          <w:ilvl w:val="0"/>
          <w:numId w:val="4"/>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контроля потоков в расширенном режиме установите отметку в поле «Расширенный контроль вывода информации». </w:t>
      </w:r>
    </w:p>
    <w:p w:rsidR="00000000" w:rsidDel="00000000" w:rsidP="00000000" w:rsidRDefault="00000000" w:rsidRPr="00000000" w14:paraId="00000069">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numPr>
          <w:ilvl w:val="0"/>
          <w:numId w:val="4"/>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06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или отключения режима контроля печати:</w:t>
      </w:r>
    </w:p>
    <w:p w:rsidR="00000000" w:rsidDel="00000000" w:rsidP="00000000" w:rsidRDefault="00000000" w:rsidRPr="00000000" w14:paraId="0000006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numPr>
          <w:ilvl w:val="0"/>
          <w:numId w:val="44"/>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и перейдите к разделу «Параметры безопасности | Параметры Secret Net». </w:t>
      </w:r>
    </w:p>
    <w:p w:rsidR="00000000" w:rsidDel="00000000" w:rsidP="00000000" w:rsidRDefault="00000000" w:rsidRPr="00000000" w14:paraId="0000006E">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numPr>
          <w:ilvl w:val="0"/>
          <w:numId w:val="44"/>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папку «Настройки подсистем». </w:t>
      </w:r>
    </w:p>
    <w:p w:rsidR="00000000" w:rsidDel="00000000" w:rsidP="00000000" w:rsidRDefault="00000000" w:rsidRPr="00000000" w14:paraId="0000007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оснастки появится список параметров.</w:t>
      </w:r>
    </w:p>
    <w:p w:rsidR="00000000" w:rsidDel="00000000" w:rsidP="00000000" w:rsidRDefault="00000000" w:rsidRPr="00000000" w14:paraId="00000071">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Вызовите контекстное меню для параметра «Полномочное управление доступом: Режим контроля печати конфиденциальных документов» и активируйте в нем команду «Свойства».</w:t>
      </w:r>
    </w:p>
    <w:p w:rsidR="00000000" w:rsidDel="00000000" w:rsidP="00000000" w:rsidRDefault="00000000" w:rsidRPr="00000000" w14:paraId="00000073">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настройки параметра.</w:t>
      </w:r>
    </w:p>
    <w:p w:rsidR="00000000" w:rsidDel="00000000" w:rsidP="00000000" w:rsidRDefault="00000000" w:rsidRPr="00000000" w14:paraId="00000074">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Включите или отключите действие режима, установив отметки в соответствующих полях, и нажмите кнопку «OK».</w:t>
      </w:r>
    </w:p>
    <w:p w:rsidR="00000000" w:rsidDel="00000000" w:rsidP="00000000" w:rsidRDefault="00000000" w:rsidRPr="00000000" w14:paraId="00000076">
      <w:pPr>
        <w:widowControl w:val="0"/>
        <w:spacing w:after="0" w:line="24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Назначение уровней допуска и привилегий пользователям</w:t>
      </w:r>
    </w:p>
    <w:p w:rsidR="00000000" w:rsidDel="00000000" w:rsidP="00000000" w:rsidRDefault="00000000" w:rsidRPr="00000000" w14:paraId="00000078">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Уровень допуска и привилегии назначаются администратором безопасности каждому пользователю индивидуально.</w:t>
      </w:r>
    </w:p>
    <w:p w:rsidR="00000000" w:rsidDel="00000000" w:rsidP="00000000" w:rsidRDefault="00000000" w:rsidRPr="00000000" w14:paraId="0000007A">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назначения уровня допуска и привилегий:</w:t>
      </w:r>
    </w:p>
    <w:p w:rsidR="00000000" w:rsidDel="00000000" w:rsidP="00000000" w:rsidRDefault="00000000" w:rsidRPr="00000000" w14:paraId="0000007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Активируйте команду «Пуск | Все программы | Secret Net 5 | Управление компьютером».</w:t>
      </w:r>
    </w:p>
    <w:p w:rsidR="00000000" w:rsidDel="00000000" w:rsidP="00000000" w:rsidRDefault="00000000" w:rsidRPr="00000000" w14:paraId="0000007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after="0" w:line="213" w:lineRule="auto"/>
        <w:ind w:right="20" w:firstLine="709"/>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На экране появится окно консоли с загруженной оснасткой для управления параметрами компьютера.</w:t>
      </w:r>
    </w:p>
    <w:p w:rsidR="00000000" w:rsidDel="00000000" w:rsidP="00000000" w:rsidRDefault="00000000" w:rsidRPr="00000000" w14:paraId="0000008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3znysh7" w:id="3"/>
    <w:bookmarkEnd w:id="3"/>
    <w:p w:rsidR="00000000" w:rsidDel="00000000" w:rsidP="00000000" w:rsidRDefault="00000000" w:rsidRPr="00000000" w14:paraId="00000081">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Перейдите к разделу «Управление компьютером (локальным) | Служебные программы» и выберите папку «Локальные пользователи и группы | Пользователи».</w:t>
      </w:r>
    </w:p>
    <w:p w:rsidR="00000000" w:rsidDel="00000000" w:rsidP="00000000" w:rsidRDefault="00000000" w:rsidRPr="00000000" w14:paraId="00000082">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консоли с загруженной оснасткой для управления параметрами компьютера появится список пользователей (рисунок 1).</w:t>
      </w:r>
    </w:p>
    <w:p w:rsidR="00000000" w:rsidDel="00000000" w:rsidP="00000000" w:rsidRDefault="00000000" w:rsidRPr="00000000" w14:paraId="0000008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-113663</wp:posOffset>
            </wp:positionH>
            <wp:positionV relativeFrom="paragraph">
              <wp:posOffset>83185</wp:posOffset>
            </wp:positionV>
            <wp:extent cx="5252720" cy="3213735"/>
            <wp:effectExtent b="0" l="0" r="0" t="0"/>
            <wp:wrapNone/>
            <wp:docPr id="2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252720" cy="3213735"/>
                    </a:xfrm>
                    <a:prstGeom prst="rect"/>
                    <a:ln/>
                  </pic:spPr>
                </pic:pic>
              </a:graphicData>
            </a:graphic>
          </wp:anchor>
        </w:drawing>
      </w:r>
    </w:p>
    <w:p w:rsidR="00000000" w:rsidDel="00000000" w:rsidP="00000000" w:rsidRDefault="00000000" w:rsidRPr="00000000" w14:paraId="0000008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0" w:line="22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 Список зарегистрированных в системе пользователей</w:t>
      </w:r>
    </w:p>
    <w:p w:rsidR="00000000" w:rsidDel="00000000" w:rsidP="00000000" w:rsidRDefault="00000000" w:rsidRPr="00000000" w14:paraId="000000A0">
      <w:pPr>
        <w:widowControl w:val="0"/>
        <w:spacing w:after="0" w:line="17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numPr>
          <w:ilvl w:val="0"/>
          <w:numId w:val="2"/>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окно настройки свойств пользователя и перейдите к диалогу «Secret Net 5». </w:t>
      </w:r>
    </w:p>
    <w:p w:rsidR="00000000" w:rsidDel="00000000" w:rsidP="00000000" w:rsidRDefault="00000000" w:rsidRPr="00000000" w14:paraId="000000A2">
      <w:pPr>
        <w:widowControl w:val="0"/>
        <w:spacing w:after="0" w:line="12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numPr>
          <w:ilvl w:val="0"/>
          <w:numId w:val="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панели выбора режима выберите режим «Доступ» (рисунок 2). </w:t>
      </w:r>
    </w:p>
    <w:p w:rsidR="00000000" w:rsidDel="00000000" w:rsidP="00000000" w:rsidRDefault="00000000" w:rsidRPr="00000000" w14:paraId="000000A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405130</wp:posOffset>
            </wp:positionH>
            <wp:positionV relativeFrom="paragraph">
              <wp:posOffset>81280</wp:posOffset>
            </wp:positionV>
            <wp:extent cx="4212590" cy="3729355"/>
            <wp:effectExtent b="0" l="0" r="0" t="0"/>
            <wp:wrapNone/>
            <wp:docPr id="2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212590" cy="3729355"/>
                    </a:xfrm>
                    <a:prstGeom prst="rect"/>
                    <a:ln/>
                  </pic:spPr>
                </pic:pic>
              </a:graphicData>
            </a:graphic>
          </wp:anchor>
        </w:drawing>
      </w:r>
    </w:p>
    <w:p w:rsidR="00000000" w:rsidDel="00000000" w:rsidP="00000000" w:rsidRDefault="00000000" w:rsidRPr="00000000" w14:paraId="000000A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after="0" w:line="31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181" w:left="2422" w:right="840" w:header="720" w:footer="720"/>
        </w:sectPr>
      </w:pPr>
      <w:r w:rsidDel="00000000" w:rsidR="00000000" w:rsidRPr="00000000">
        <w:rPr>
          <w:rFonts w:ascii="Times New Roman" w:cs="Times New Roman" w:eastAsia="Times New Roman" w:hAnsi="Times New Roman"/>
          <w:sz w:val="24"/>
          <w:szCs w:val="24"/>
          <w:rtl w:val="0"/>
        </w:rPr>
        <w:t xml:space="preserve">Рисунок 2 – Назначение пользователю уровня допуска и привилегий</w:t>
      </w:r>
    </w:p>
    <w:p w:rsidR="00000000" w:rsidDel="00000000" w:rsidP="00000000" w:rsidRDefault="00000000" w:rsidRPr="00000000" w14:paraId="000000C3">
      <w:pPr>
        <w:widowControl w:val="0"/>
        <w:spacing w:after="0" w:line="188"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2et92p0" w:id="4"/>
    <w:bookmarkEnd w:id="4"/>
    <w:p w:rsidR="00000000" w:rsidDel="00000000" w:rsidP="00000000" w:rsidRDefault="00000000" w:rsidRPr="00000000" w14:paraId="000000C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Установите уровень допуска пользователя в одноименном поле.</w:t>
      </w:r>
    </w:p>
    <w:p w:rsidR="00000000" w:rsidDel="00000000" w:rsidP="00000000" w:rsidRDefault="00000000" w:rsidRPr="00000000" w14:paraId="000000C5">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уровней «конфиденциально» и «строго конфиденциально» становится доступным назначение привилегий.</w:t>
      </w:r>
    </w:p>
    <w:p w:rsidR="00000000" w:rsidDel="00000000" w:rsidP="00000000" w:rsidRDefault="00000000" w:rsidRPr="00000000" w14:paraId="000000C7">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numPr>
          <w:ilvl w:val="0"/>
          <w:numId w:val="5"/>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предоставления или отмены привилегий пользователя установите или удалите отметки в соответствующих полях: </w:t>
      </w:r>
    </w:p>
    <w:p w:rsidR="00000000" w:rsidDel="00000000" w:rsidP="00000000" w:rsidRDefault="00000000" w:rsidRPr="00000000" w14:paraId="000000C9">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numPr>
          <w:ilvl w:val="1"/>
          <w:numId w:val="5"/>
        </w:numPr>
        <w:spacing w:after="0" w:line="225"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управление категориями конфиденциальности. Пользователь может изменять категории конфиденциальности каталогов и файлов в рамках своего уровня допуска и управлять режимом наследования категорий конфиденциальности каталогов; </w:t>
      </w:r>
    </w:p>
    <w:p w:rsidR="00000000" w:rsidDel="00000000" w:rsidP="00000000" w:rsidRDefault="00000000" w:rsidRPr="00000000" w14:paraId="000000CB">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numPr>
          <w:ilvl w:val="1"/>
          <w:numId w:val="5"/>
        </w:numPr>
        <w:spacing w:after="0" w:line="225"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печать конфиденциальных документов. Используется для разрешения пользователю выводить на принтер конфиденциальные документы. Привилегия применяется при включенном режиме контроля печати конфиденциальных документов; </w:t>
      </w:r>
    </w:p>
    <w:p w:rsidR="00000000" w:rsidDel="00000000" w:rsidP="00000000" w:rsidRDefault="00000000" w:rsidRPr="00000000" w14:paraId="000000CD">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numPr>
          <w:ilvl w:val="1"/>
          <w:numId w:val="5"/>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конфиденциальной информации. Пользователю разрешается выводить конфиденциальную информацию на внешние носители. </w:t>
      </w:r>
    </w:p>
    <w:p w:rsidR="00000000" w:rsidDel="00000000" w:rsidP="00000000" w:rsidRDefault="00000000" w:rsidRPr="00000000" w14:paraId="000000CF">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numPr>
          <w:ilvl w:val="0"/>
          <w:numId w:val="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0D1">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Параметры вступят в силу при следующем входе пользователя в систему.</w:t>
      </w:r>
    </w:p>
    <w:p w:rsidR="00000000" w:rsidDel="00000000" w:rsidP="00000000" w:rsidRDefault="00000000" w:rsidRPr="00000000" w14:paraId="000000D2">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Присвоение категорий конфиденциальности ресурсам</w:t>
      </w:r>
    </w:p>
    <w:p w:rsidR="00000000" w:rsidDel="00000000" w:rsidP="00000000" w:rsidRDefault="00000000" w:rsidRPr="00000000" w14:paraId="000000D4">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Присвоение ресурсам категорий конфиденциальности выполняется уполномоченными пользователями, имеющими привилегию «Управление категориями конфиденциальности». Категория конфиденциальности может быть присвоена только ресурсам, расположенным на дисках с файловой системой NTFS.</w:t>
      </w:r>
    </w:p>
    <w:p w:rsidR="00000000" w:rsidDel="00000000" w:rsidP="00000000" w:rsidRDefault="00000000" w:rsidRPr="00000000" w14:paraId="000000D6">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изменения категории конфиденциальности каталога:</w:t>
      </w:r>
    </w:p>
    <w:p w:rsidR="00000000" w:rsidDel="00000000" w:rsidP="00000000" w:rsidRDefault="00000000" w:rsidRPr="00000000" w14:paraId="000000D8">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after="0" w:line="220"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 программе «Проводник» вызовите контекстное меню каталога и активируйте команду «Свойства». В появившемся на экране окне «Свойства» перейдите к диалогу «Secret Net» (рисунок 3).</w:t>
      </w:r>
    </w:p>
    <w:p w:rsidR="00000000" w:rsidDel="00000000" w:rsidP="00000000" w:rsidRDefault="00000000" w:rsidRPr="00000000" w14:paraId="000000D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1235710</wp:posOffset>
            </wp:positionH>
            <wp:positionV relativeFrom="paragraph">
              <wp:posOffset>82550</wp:posOffset>
            </wp:positionV>
            <wp:extent cx="3469640" cy="4053840"/>
            <wp:effectExtent b="0" l="0" r="0" t="0"/>
            <wp:wrapNone/>
            <wp:docPr id="2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469640" cy="4053840"/>
                    </a:xfrm>
                    <a:prstGeom prst="rect"/>
                    <a:ln/>
                  </pic:spPr>
                </pic:pic>
              </a:graphicData>
            </a:graphic>
          </wp:anchor>
        </w:drawing>
      </w:r>
    </w:p>
    <w:p w:rsidR="00000000" w:rsidDel="00000000" w:rsidP="00000000" w:rsidRDefault="00000000" w:rsidRPr="00000000" w14:paraId="000000D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sdt>
      <w:sdtPr>
        <w:tag w:val="goog_rdk_8"/>
      </w:sdtPr>
      <w:sdtContent>
        <w:p w:rsidR="00000000" w:rsidDel="00000000" w:rsidP="00000000" w:rsidRDefault="00000000" w:rsidRPr="00000000" w14:paraId="000000F1">
          <w:pPr>
            <w:widowControl w:val="0"/>
            <w:spacing w:after="0" w:line="200" w:lineRule="auto"/>
            <w:ind w:firstLine="709"/>
            <w:rPr>
              <w:ins w:author="Никита Чешев" w:id="4" w:date="2024-10-22T09:27:36Z"/>
              <w:rFonts w:ascii="Times New Roman" w:cs="Times New Roman" w:eastAsia="Times New Roman" w:hAnsi="Times New Roman"/>
              <w:sz w:val="24"/>
              <w:szCs w:val="24"/>
            </w:rPr>
          </w:pPr>
          <w:sdt>
            <w:sdtPr>
              <w:tag w:val="goog_rdk_7"/>
            </w:sdtPr>
            <w:sdtContent>
              <w:ins w:author="Никита Чешев" w:id="4" w:date="2024-10-22T09:27:36Z">
                <w:r w:rsidDel="00000000" w:rsidR="00000000" w:rsidRPr="00000000">
                  <w:rPr>
                    <w:rtl w:val="0"/>
                  </w:rPr>
                </w:r>
              </w:ins>
            </w:sdtContent>
          </w:sdt>
        </w:p>
      </w:sdtContent>
    </w:sdt>
    <w:p w:rsidR="00000000" w:rsidDel="00000000" w:rsidP="00000000" w:rsidRDefault="00000000" w:rsidRPr="00000000" w14:paraId="000000F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after="0" w:line="22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122" w:left="1700" w:right="840" w:header="720" w:footer="720"/>
        </w:sectPr>
      </w:pPr>
      <w:r w:rsidDel="00000000" w:rsidR="00000000" w:rsidRPr="00000000">
        <w:rPr>
          <w:rFonts w:ascii="Times New Roman" w:cs="Times New Roman" w:eastAsia="Times New Roman" w:hAnsi="Times New Roman"/>
          <w:sz w:val="24"/>
          <w:szCs w:val="24"/>
          <w:rtl w:val="0"/>
        </w:rPr>
        <w:t xml:space="preserve">Рисунок 3 – Изменение категории конфиденциальности каталога</w:t>
      </w:r>
    </w:p>
    <w:bookmarkStart w:colFirst="0" w:colLast="0" w:name="bookmark=id.tyjcwt" w:id="5"/>
    <w:bookmarkEnd w:id="5"/>
    <w:p w:rsidR="00000000" w:rsidDel="00000000" w:rsidP="00000000" w:rsidRDefault="00000000" w:rsidRPr="00000000" w14:paraId="000000FD">
      <w:pPr>
        <w:widowControl w:val="0"/>
        <w:numPr>
          <w:ilvl w:val="0"/>
          <w:numId w:val="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Укажите необходимые значения параметров: </w:t>
      </w:r>
    </w:p>
    <w:p w:rsidR="00000000" w:rsidDel="00000000" w:rsidP="00000000" w:rsidRDefault="00000000" w:rsidRPr="00000000" w14:paraId="000000F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numPr>
          <w:ilvl w:val="1"/>
          <w:numId w:val="7"/>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раскрывающемся списке поля «Категория» нужную категорию конфиденциальности для каталога; </w:t>
      </w:r>
    </w:p>
    <w:p w:rsidR="00000000" w:rsidDel="00000000" w:rsidP="00000000" w:rsidRDefault="00000000" w:rsidRPr="00000000" w14:paraId="00000100">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numPr>
          <w:ilvl w:val="1"/>
          <w:numId w:val="7"/>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режим автоматического присвоения категории конфиденциальности файлам каталога, установив параметр «Автоматически присваивать новым файлам» в положение «Включено» или «Выключено». </w:t>
      </w:r>
    </w:p>
    <w:p w:rsidR="00000000" w:rsidDel="00000000" w:rsidP="00000000" w:rsidRDefault="00000000" w:rsidRPr="00000000" w14:paraId="00000102">
      <w:pPr>
        <w:widowControl w:val="0"/>
        <w:numPr>
          <w:ilvl w:val="0"/>
          <w:numId w:val="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103">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каталог содержит файлы и подкаталоги, на экране появится диалог, предлагающий изменить категории конфиденциальности файлам и подкаталогам (рисунок 4).</w:t>
      </w:r>
    </w:p>
    <w:p w:rsidR="00000000" w:rsidDel="00000000" w:rsidP="00000000" w:rsidRDefault="00000000" w:rsidRPr="00000000" w14:paraId="0000010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688340</wp:posOffset>
            </wp:positionH>
            <wp:positionV relativeFrom="paragraph">
              <wp:posOffset>82550</wp:posOffset>
            </wp:positionV>
            <wp:extent cx="4563110" cy="2723515"/>
            <wp:effectExtent b="0" l="0" r="0" t="0"/>
            <wp:wrapNone/>
            <wp:docPr id="2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563110" cy="2723515"/>
                    </a:xfrm>
                    <a:prstGeom prst="rect"/>
                    <a:ln/>
                  </pic:spPr>
                </pic:pic>
              </a:graphicData>
            </a:graphic>
          </wp:anchor>
        </w:drawing>
      </w:r>
    </w:p>
    <w:p w:rsidR="00000000" w:rsidDel="00000000" w:rsidP="00000000" w:rsidRDefault="00000000" w:rsidRPr="00000000" w14:paraId="0000010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after="0" w:line="38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after="0" w:line="213" w:lineRule="auto"/>
        <w:ind w:right="1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4 – Изменение категории конфиденциальности вложенных в каталог файлов и подкаталогов</w:t>
      </w:r>
    </w:p>
    <w:p w:rsidR="00000000" w:rsidDel="00000000" w:rsidP="00000000" w:rsidRDefault="00000000" w:rsidRPr="00000000" w14:paraId="0000011C">
      <w:pPr>
        <w:widowControl w:val="0"/>
        <w:spacing w:after="0" w:line="12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следующие действия:</w:t>
      </w:r>
    </w:p>
    <w:p w:rsidR="00000000" w:rsidDel="00000000" w:rsidP="00000000" w:rsidRDefault="00000000" w:rsidRPr="00000000" w14:paraId="0000011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numPr>
          <w:ilvl w:val="0"/>
          <w:numId w:val="9"/>
        </w:numPr>
        <w:spacing w:after="0" w:line="225"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присвоить подкаталогам выбранную для каталога категорию конфиденциальности, а также изменить для подкаталогов состояние параметра «Автоматически присваивать новым файлам», поставьте отметку в поле «присвоение категории конфиденциальности всем вложенным каталогам»; </w:t>
      </w:r>
    </w:p>
    <w:p w:rsidR="00000000" w:rsidDel="00000000" w:rsidP="00000000" w:rsidRDefault="00000000" w:rsidRPr="00000000" w14:paraId="00000120">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numPr>
          <w:ilvl w:val="0"/>
          <w:numId w:val="9"/>
        </w:numPr>
        <w:spacing w:after="0" w:line="228"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чтобы всем файлам в каталоге, а также и в подкаталогах (только при условии, что первый выключатель содержит отметку), за исключением скрытых и системных файлов, была присвоена выбранная для каталога категория конфиденциальности, поставьте отметку в поле «присвоение категории конфиденциальности всем файлам в каталоге»; </w:t>
      </w:r>
    </w:p>
    <w:p w:rsidR="00000000" w:rsidDel="00000000" w:rsidP="00000000" w:rsidRDefault="00000000" w:rsidRPr="00000000" w14:paraId="00000122">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numPr>
          <w:ilvl w:val="0"/>
          <w:numId w:val="9"/>
        </w:numPr>
        <w:spacing w:after="0" w:line="23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чтобы категория конфиденциальности была также присвоена находящимся в каталоге и подкаталогах скрытым и системным файлам, поставьте отметку в поле «присвоение категории конфиденциальности скрытым и системным файлам». Внимание: во избежание нарушений в работе системы без особой необходимости не рекомендуется присваивать скрытым и системным файлам категории «конфиденциально» и «строго конфиденциально»; </w:t>
      </w:r>
    </w:p>
    <w:p w:rsidR="00000000" w:rsidDel="00000000" w:rsidP="00000000" w:rsidRDefault="00000000" w:rsidRPr="00000000" w14:paraId="00000124">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numPr>
          <w:ilvl w:val="0"/>
          <w:numId w:val="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12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Пояснение. Если в каталоге и подкаталогах имеются файлы, категории конфиденциальности которых выше назначаемой каталогу, то категории конфиденциальности таких файлов будут автоматически понижены до категории конфиденциальности, назначаемой каталогу.</w:t>
      </w:r>
    </w:p>
    <w:p w:rsidR="00000000" w:rsidDel="00000000" w:rsidP="00000000" w:rsidRDefault="00000000" w:rsidRPr="00000000" w14:paraId="00000128">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after="0" w:line="213" w:lineRule="auto"/>
        <w:ind w:firstLine="709"/>
        <w:jc w:val="both"/>
        <w:rPr>
          <w:rFonts w:ascii="Times New Roman" w:cs="Times New Roman" w:eastAsia="Times New Roman" w:hAnsi="Times New Roman"/>
          <w:sz w:val="24"/>
          <w:szCs w:val="24"/>
        </w:rPr>
        <w:sectPr>
          <w:type w:val="nextPage"/>
          <w:pgSz w:h="16838" w:w="11906" w:orient="portrait"/>
          <w:pgMar w:bottom="439" w:top="1122" w:left="1700" w:right="840" w:header="720" w:footer="720"/>
        </w:sectPr>
      </w:pPr>
      <w:r w:rsidDel="00000000" w:rsidR="00000000" w:rsidRPr="00000000">
        <w:rPr>
          <w:rFonts w:ascii="Times New Roman" w:cs="Times New Roman" w:eastAsia="Times New Roman" w:hAnsi="Times New Roman"/>
          <w:sz w:val="24"/>
          <w:szCs w:val="24"/>
          <w:rtl w:val="0"/>
        </w:rPr>
        <w:t xml:space="preserve">Если для каталога, содержащего подкаталоги, изменено значение параметра «Автоматически присваивать новым файлам», а категория конфиденциальности каталога</w:t>
      </w:r>
    </w:p>
    <w:bookmarkStart w:colFirst="0" w:colLast="0" w:name="bookmark=id.3dy6vkm" w:id="6"/>
    <w:bookmarkEnd w:id="6"/>
    <w:p w:rsidR="00000000" w:rsidDel="00000000" w:rsidP="00000000" w:rsidRDefault="00000000" w:rsidRPr="00000000" w14:paraId="0000012A">
      <w:pPr>
        <w:widowControl w:val="0"/>
        <w:spacing w:after="0" w:line="21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осталась прежней, на экране появится диалог, предлагающий изменить признак наследования для вложенных каталогов (рисунок 5).</w:t>
      </w:r>
    </w:p>
    <w:p w:rsidR="00000000" w:rsidDel="00000000" w:rsidP="00000000" w:rsidRDefault="00000000" w:rsidRPr="00000000" w14:paraId="0000012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1449070</wp:posOffset>
            </wp:positionH>
            <wp:positionV relativeFrom="paragraph">
              <wp:posOffset>83820</wp:posOffset>
            </wp:positionV>
            <wp:extent cx="3041650" cy="1485900"/>
            <wp:effectExtent b="0" l="0" r="0" t="0"/>
            <wp:wrapNone/>
            <wp:docPr id="29"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3041650" cy="1485900"/>
                    </a:xfrm>
                    <a:prstGeom prst="rect"/>
                    <a:ln/>
                  </pic:spPr>
                </pic:pic>
              </a:graphicData>
            </a:graphic>
          </wp:anchor>
        </w:drawing>
      </w:r>
    </w:p>
    <w:p w:rsidR="00000000" w:rsidDel="00000000" w:rsidP="00000000" w:rsidRDefault="00000000" w:rsidRPr="00000000" w14:paraId="0000012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after="0" w:line="290" w:lineRule="auto"/>
        <w:ind w:right="21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 – Изменение признака наследования Выполните следующие действия:</w:t>
      </w:r>
    </w:p>
    <w:p w:rsidR="00000000" w:rsidDel="00000000" w:rsidP="00000000" w:rsidRDefault="00000000" w:rsidRPr="00000000" w14:paraId="00000139">
      <w:pPr>
        <w:widowControl w:val="0"/>
        <w:numPr>
          <w:ilvl w:val="0"/>
          <w:numId w:val="33"/>
        </w:numPr>
        <w:spacing w:after="0" w:line="220"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изменить для подкаталогов состояние параметра «Автоматически присваивать новым файлам», поставьте отметку в поле «сменить признак наследования для вложенных каталогов»; </w:t>
      </w:r>
    </w:p>
    <w:p w:rsidR="00000000" w:rsidDel="00000000" w:rsidP="00000000" w:rsidRDefault="00000000" w:rsidRPr="00000000" w14:paraId="0000013A">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numPr>
          <w:ilvl w:val="0"/>
          <w:numId w:val="33"/>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изменить состояние параметра «Автоматически присваивать новым файлам» также и для скрытых и системных каталогов, поставьте отметку в поле второго выключателя; </w:t>
      </w:r>
    </w:p>
    <w:p w:rsidR="00000000" w:rsidDel="00000000" w:rsidP="00000000" w:rsidRDefault="00000000" w:rsidRPr="00000000" w14:paraId="0000013C">
      <w:pPr>
        <w:widowControl w:val="0"/>
        <w:numPr>
          <w:ilvl w:val="0"/>
          <w:numId w:val="3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13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изменения категории конфиденциальности файла:</w:t>
      </w:r>
    </w:p>
    <w:p w:rsidR="00000000" w:rsidDel="00000000" w:rsidP="00000000" w:rsidRDefault="00000000" w:rsidRPr="00000000" w14:paraId="0000013E">
      <w:pPr>
        <w:widowControl w:val="0"/>
        <w:numPr>
          <w:ilvl w:val="0"/>
          <w:numId w:val="3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программу «Проводник». </w:t>
      </w:r>
    </w:p>
    <w:p w:rsidR="00000000" w:rsidDel="00000000" w:rsidP="00000000" w:rsidRDefault="00000000" w:rsidRPr="00000000" w14:paraId="0000013F">
      <w:pPr>
        <w:widowControl w:val="0"/>
        <w:numPr>
          <w:ilvl w:val="0"/>
          <w:numId w:val="3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контекстное меню файла и активируйте в нем команду «Свойства». </w:t>
      </w:r>
    </w:p>
    <w:p w:rsidR="00000000" w:rsidDel="00000000" w:rsidP="00000000" w:rsidRDefault="00000000" w:rsidRPr="00000000" w14:paraId="00000140">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numPr>
          <w:ilvl w:val="0"/>
          <w:numId w:val="36"/>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появившемся на экране окне «Свойства» перейдите к диалогу «Secret Net» (рисунок 6). </w:t>
      </w:r>
    </w:p>
    <w:p w:rsidR="00000000" w:rsidDel="00000000" w:rsidP="00000000" w:rsidRDefault="00000000" w:rsidRPr="00000000" w14:paraId="0000014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1174750</wp:posOffset>
            </wp:positionH>
            <wp:positionV relativeFrom="paragraph">
              <wp:posOffset>83185</wp:posOffset>
            </wp:positionV>
            <wp:extent cx="3591560" cy="3303905"/>
            <wp:effectExtent b="0" l="0" r="0" t="0"/>
            <wp:wrapNone/>
            <wp:docPr id="30"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591560" cy="3303905"/>
                    </a:xfrm>
                    <a:prstGeom prst="rect"/>
                    <a:ln/>
                  </pic:spPr>
                </pic:pic>
              </a:graphicData>
            </a:graphic>
          </wp:anchor>
        </w:drawing>
      </w:r>
    </w:p>
    <w:p w:rsidR="00000000" w:rsidDel="00000000" w:rsidP="00000000" w:rsidRDefault="00000000" w:rsidRPr="00000000" w14:paraId="0000014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spacing w:after="0" w:line="24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6 – Изменение категории конфиденциальности файла</w:t>
      </w:r>
    </w:p>
    <w:p w:rsidR="00000000" w:rsidDel="00000000" w:rsidP="00000000" w:rsidRDefault="00000000" w:rsidRPr="00000000" w14:paraId="0000015E">
      <w:pPr>
        <w:widowControl w:val="0"/>
        <w:spacing w:after="0" w:line="17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numPr>
          <w:ilvl w:val="0"/>
          <w:numId w:val="38"/>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раскрывающемся списке поля «Категория» нужную категорию конфиденциальности файла. </w:t>
      </w:r>
    </w:p>
    <w:p w:rsidR="00000000" w:rsidDel="00000000" w:rsidP="00000000" w:rsidRDefault="00000000" w:rsidRPr="00000000" w14:paraId="00000160">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numPr>
          <w:ilvl w:val="0"/>
          <w:numId w:val="38"/>
        </w:numPr>
        <w:spacing w:after="0" w:line="237" w:lineRule="auto"/>
        <w:ind w:left="0" w:firstLine="709"/>
        <w:jc w:val="both"/>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Нажмите кнопку «OK». </w:t>
      </w:r>
    </w:p>
    <w:bookmarkStart w:colFirst="0" w:colLast="0" w:name="bookmark=id.1t3h5sf" w:id="7"/>
    <w:bookmarkEnd w:id="7"/>
    <w:p w:rsidR="00000000" w:rsidDel="00000000" w:rsidP="00000000" w:rsidRDefault="00000000" w:rsidRPr="00000000" w14:paraId="0000016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Замкнутая программная среда</w:t>
      </w:r>
      <w:r w:rsidDel="00000000" w:rsidR="00000000" w:rsidRPr="00000000">
        <w:rPr>
          <w:rtl w:val="0"/>
        </w:rPr>
      </w:r>
    </w:p>
    <w:p w:rsidR="00000000" w:rsidDel="00000000" w:rsidP="00000000" w:rsidRDefault="00000000" w:rsidRPr="00000000" w14:paraId="00000163">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spacing w:after="0" w:line="230"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замкнутой программной среды предназначен для ограничения доступа к исполняемым файлам. Доступ ограничивается только теми программами, которые необходимы пользователям для работы. Для каждого пользователя определяется перечень ресурсов, в который входят только разрешенные для запуска программы. Попытки запуска других программ блокируются, а в журнале безопасности регистрируются события несанкционированного доступа.</w:t>
      </w:r>
    </w:p>
    <w:p w:rsidR="00000000" w:rsidDel="00000000" w:rsidP="00000000" w:rsidRDefault="00000000" w:rsidRPr="00000000" w14:paraId="00000165">
      <w:pPr>
        <w:widowControl w:val="0"/>
        <w:spacing w:after="0" w:line="62.00000000000001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Настройка механизма замкнутой программной среды выполняется в программе «Контроль программ и данных» («Пуск | Все программы | Secret Net 5 | Контроль программ и данных».) Интерфейс программы «Контроль программ и данных» представлен на рисунке 7.</w:t>
      </w:r>
    </w:p>
    <w:p w:rsidR="00000000" w:rsidDel="00000000" w:rsidP="00000000" w:rsidRDefault="00000000" w:rsidRPr="00000000" w14:paraId="0000016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295275</wp:posOffset>
            </wp:positionH>
            <wp:positionV relativeFrom="paragraph">
              <wp:posOffset>83185</wp:posOffset>
            </wp:positionV>
            <wp:extent cx="5349240" cy="4183380"/>
            <wp:effectExtent b="0" l="0" r="0" t="0"/>
            <wp:wrapNone/>
            <wp:docPr id="31"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349240" cy="4183380"/>
                    </a:xfrm>
                    <a:prstGeom prst="rect"/>
                    <a:ln/>
                  </pic:spPr>
                </pic:pic>
              </a:graphicData>
            </a:graphic>
          </wp:anchor>
        </w:drawing>
      </w:r>
    </w:p>
    <w:p w:rsidR="00000000" w:rsidDel="00000000" w:rsidP="00000000" w:rsidRDefault="00000000" w:rsidRPr="00000000" w14:paraId="0000016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widowControl w:val="0"/>
        <w:spacing w:after="0" w:line="35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 – Интерфейс программы «Контроль программ и данных»</w:t>
      </w:r>
    </w:p>
    <w:p w:rsidR="00000000" w:rsidDel="00000000" w:rsidP="00000000" w:rsidRDefault="00000000" w:rsidRPr="00000000" w14:paraId="0000018A">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данных</w:t>
      </w:r>
    </w:p>
    <w:p w:rsidR="00000000" w:rsidDel="00000000" w:rsidP="00000000" w:rsidRDefault="00000000" w:rsidRPr="00000000" w14:paraId="0000018C">
      <w:pPr>
        <w:widowControl w:val="0"/>
        <w:spacing w:after="0" w:line="17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настройки механизма замкнутой программной среды формируется модель данных, определяющая списки разрешенных программ и некоторые другие параметры.</w:t>
      </w:r>
    </w:p>
    <w:p w:rsidR="00000000" w:rsidDel="00000000" w:rsidP="00000000" w:rsidRDefault="00000000" w:rsidRPr="00000000" w14:paraId="0000018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данных представляет собой иерархию объектов и описание связей между ними. В модели используются 5 категорий объектов:</w:t>
      </w:r>
    </w:p>
    <w:p w:rsidR="00000000" w:rsidDel="00000000" w:rsidP="00000000" w:rsidRDefault="00000000" w:rsidRPr="00000000" w14:paraId="00000190">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numPr>
          <w:ilvl w:val="0"/>
          <w:numId w:val="40"/>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ресурс. Однозначно определяет местонахождение контролируемого ресурса и его тип. Ресурсом может быть файл, каталог, переменная реестра или ключ реестра </w:t>
      </w:r>
    </w:p>
    <w:p w:rsidR="00000000" w:rsidDel="00000000" w:rsidP="00000000" w:rsidRDefault="00000000" w:rsidRPr="00000000" w14:paraId="00000192">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t>
      </w:r>
    </w:p>
    <w:p w:rsidR="00000000" w:rsidDel="00000000" w:rsidP="00000000" w:rsidRDefault="00000000" w:rsidRPr="00000000" w14:paraId="0000019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numPr>
          <w:ilvl w:val="0"/>
          <w:numId w:val="40"/>
        </w:numPr>
        <w:spacing w:after="0" w:line="225" w:lineRule="auto"/>
        <w:ind w:left="0" w:firstLine="709"/>
        <w:jc w:val="both"/>
        <w:rPr>
          <w:rFonts w:ascii="Times New Roman" w:cs="Times New Roman" w:eastAsia="Times New Roman" w:hAnsi="Times New Roman"/>
          <w:sz w:val="24"/>
          <w:szCs w:val="24"/>
        </w:rPr>
        <w:sectPr>
          <w:type w:val="nextPage"/>
          <w:pgSz w:h="16838" w:w="11906" w:orient="portrait"/>
          <w:pgMar w:bottom="439" w:top="1130" w:left="1700" w:right="840" w:header="720" w:footer="720"/>
        </w:sectPr>
      </w:pPr>
      <w:r w:rsidDel="00000000" w:rsidR="00000000" w:rsidRPr="00000000">
        <w:rPr>
          <w:rFonts w:ascii="Times New Roman" w:cs="Times New Roman" w:eastAsia="Times New Roman" w:hAnsi="Times New Roman"/>
          <w:sz w:val="24"/>
          <w:szCs w:val="24"/>
          <w:rtl w:val="0"/>
        </w:rPr>
        <w:t xml:space="preserve">группа ресурсов. Объединяет множество ресурсов заданного типа, отобранных по какому-либо признаку. Группа ресурсов может объединять либо файлы и каталоги, либо объекты системного реестра Windows. Например, файлы одного и того же типа; </w:t>
      </w:r>
    </w:p>
    <w:p w:rsidR="00000000" w:rsidDel="00000000" w:rsidP="00000000" w:rsidRDefault="00000000" w:rsidRPr="00000000" w14:paraId="0000019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spacing w:after="0" w:line="224"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4d34og8" w:id="8"/>
    <w:bookmarkEnd w:id="8"/>
    <w:p w:rsidR="00000000" w:rsidDel="00000000" w:rsidP="00000000" w:rsidRDefault="00000000" w:rsidRPr="00000000" w14:paraId="00000199">
      <w:pPr>
        <w:widowControl w:val="0"/>
        <w:numPr>
          <w:ilvl w:val="0"/>
          <w:numId w:val="41"/>
        </w:numPr>
        <w:spacing w:after="0" w:line="228"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задача. Объединяет множество групп ресурсов, отобранных по какому-либо признаку. Например, исполняемые файлы какой-либо прикладной программы, разрешенные для запуска пользователям определенной группы пользователей. Задача должна включать в себя как минимум одну группу ресурсов. Одна и та же группа ресурсов может входить в несколько разных задач; </w:t>
      </w:r>
    </w:p>
    <w:p w:rsidR="00000000" w:rsidDel="00000000" w:rsidP="00000000" w:rsidRDefault="00000000" w:rsidRPr="00000000" w14:paraId="0000019A">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numPr>
          <w:ilvl w:val="0"/>
          <w:numId w:val="41"/>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Задание для механизма замкнутой программной среды объединяет задачи, на основании которых формируются списки исполняемых файлов, разрешенных для запуска пользователям; </w:t>
      </w:r>
    </w:p>
    <w:p w:rsidR="00000000" w:rsidDel="00000000" w:rsidP="00000000" w:rsidRDefault="00000000" w:rsidRPr="00000000" w14:paraId="0000019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numPr>
          <w:ilvl w:val="0"/>
          <w:numId w:val="41"/>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субъект управления. Субъектом управления может быть компьютер, группа пользователей и отдельные пользователи. Задания замкнутой программной среды применяются к пользователям и группам пользователей. </w:t>
      </w:r>
    </w:p>
    <w:p w:rsidR="00000000" w:rsidDel="00000000" w:rsidP="00000000" w:rsidRDefault="00000000" w:rsidRPr="00000000" w14:paraId="0000019E">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Объекты одной категории являются подчиненными или вышестоящими по отношению к объектам другой категории. Включение ресурсов в группы, групп в задачи, а задач – в задания называется установлением связей между объектами. В конечном итоге задания назначаются субъектам. Модель, включающая в себя объекты всех категорий, между которыми установлены все нужные связи, – это подробная инструкция системе Secret Net 5.1, определяющая, что и как должно контролироваться.</w:t>
      </w:r>
    </w:p>
    <w:p w:rsidR="00000000" w:rsidDel="00000000" w:rsidP="00000000" w:rsidRDefault="00000000" w:rsidRPr="00000000" w14:paraId="000001A0">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after="0" w:line="220"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Пояснение. Модель также может содержать объекты, не связанные с другими, или неполные цепочки объектов, но работать будут только те фрагменты, которые объединяют все уровни модели.</w:t>
      </w:r>
    </w:p>
    <w:p w:rsidR="00000000" w:rsidDel="00000000" w:rsidP="00000000" w:rsidRDefault="00000000" w:rsidRPr="00000000" w14:paraId="000001A2">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Построение фрагмента модели данных по умолчанию</w:t>
      </w:r>
    </w:p>
    <w:p w:rsidR="00000000" w:rsidDel="00000000" w:rsidP="00000000" w:rsidRDefault="00000000" w:rsidRPr="00000000" w14:paraId="000001A4">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Выполнение этого этапа требуется только при формировании новой модели данных.</w:t>
      </w:r>
    </w:p>
    <w:p w:rsidR="00000000" w:rsidDel="00000000" w:rsidP="00000000" w:rsidRDefault="00000000" w:rsidRPr="00000000" w14:paraId="000001A6">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spacing w:after="0" w:line="213" w:lineRule="auto"/>
        <w:ind w:right="26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построения фрагмента модели данных по умолчанию: 1) Откройте программу «Контроль программ и данных».</w:t>
      </w:r>
    </w:p>
    <w:p w:rsidR="00000000" w:rsidDel="00000000" w:rsidP="00000000" w:rsidRDefault="00000000" w:rsidRPr="00000000" w14:paraId="000001A8">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программа управления запускается первый раз на данном компьютере, происходит автоматический запуск Мастера создания модели данных.</w:t>
      </w:r>
    </w:p>
    <w:p w:rsidR="00000000" w:rsidDel="00000000" w:rsidP="00000000" w:rsidRDefault="00000000" w:rsidRPr="00000000" w14:paraId="000001AA">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программа управления запускается не первый раз, на экране появится основное окно программы управления. Чтобы из основного окна перейти к работе с Мастером, активируйте команду «Файл | Новая модель данных».</w:t>
      </w:r>
    </w:p>
    <w:p w:rsidR="00000000" w:rsidDel="00000000" w:rsidP="00000000" w:rsidRDefault="00000000" w:rsidRPr="00000000" w14:paraId="000001AC">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«Настройка контроля по умолчанию» (рисунок 8).</w:t>
      </w:r>
    </w:p>
    <w:p w:rsidR="00000000" w:rsidDel="00000000" w:rsidP="00000000" w:rsidRDefault="00000000" w:rsidRPr="00000000" w14:paraId="000001A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996314</wp:posOffset>
            </wp:positionH>
            <wp:positionV relativeFrom="paragraph">
              <wp:posOffset>5715</wp:posOffset>
            </wp:positionV>
            <wp:extent cx="3947160" cy="3372485"/>
            <wp:effectExtent b="0" l="0" r="0" t="0"/>
            <wp:wrapNone/>
            <wp:docPr id="32"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3947160" cy="3372485"/>
                    </a:xfrm>
                    <a:prstGeom prst="rect"/>
                    <a:ln/>
                  </pic:spPr>
                </pic:pic>
              </a:graphicData>
            </a:graphic>
          </wp:anchor>
        </w:drawing>
      </w:r>
    </w:p>
    <w:p w:rsidR="00000000" w:rsidDel="00000000" w:rsidP="00000000" w:rsidRDefault="00000000" w:rsidRPr="00000000" w14:paraId="000001A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widowControl w:val="0"/>
        <w:spacing w:after="0" w:line="31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Рисунок 8 – Настройка контроля по умолчанию</w:t>
      </w:r>
    </w:p>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24"/>
          <w:szCs w:val="24"/>
        </w:rPr>
        <w:sectPr>
          <w:type w:val="continuous"/>
          <w:pgSz w:h="16838" w:w="11906" w:orient="portrait"/>
          <w:pgMar w:bottom="439" w:top="1181" w:left="10820" w:right="840" w:header="720" w:footer="720"/>
        </w:sectPr>
      </w:pPr>
      <w:r w:rsidDel="00000000" w:rsidR="00000000" w:rsidRPr="00000000">
        <w:rPr>
          <w:rtl w:val="0"/>
        </w:rPr>
      </w:r>
    </w:p>
    <w:bookmarkStart w:colFirst="0" w:colLast="0" w:name="bookmark=id.2s8eyo1" w:id="9"/>
    <w:bookmarkEnd w:id="9"/>
    <w:p w:rsidR="00000000" w:rsidDel="00000000" w:rsidP="00000000" w:rsidRDefault="00000000" w:rsidRPr="00000000" w14:paraId="000001C9">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Диалог предназначен для задания настроек, в соответствии с которыми автоматически будет создана модель данных. Отметки, установленные в диалоге по умолчанию, предлагают сформировать модель для ресурсов Windows и Secret Net.</w:t>
      </w:r>
    </w:p>
    <w:p w:rsidR="00000000" w:rsidDel="00000000" w:rsidP="00000000" w:rsidRDefault="00000000" w:rsidRPr="00000000" w14:paraId="000001CA">
      <w:pPr>
        <w:widowControl w:val="0"/>
        <w:numPr>
          <w:ilvl w:val="0"/>
          <w:numId w:val="2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диалоге имеется возможность добавления в модель и других задач, относящихся к ресурсам других прикладных программ. Используйте для этого выключатели </w:t>
      </w:r>
    </w:p>
    <w:p w:rsidR="00000000" w:rsidDel="00000000" w:rsidP="00000000" w:rsidRDefault="00000000" w:rsidRPr="00000000" w14:paraId="000001CB">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spacing w:after="0" w:line="213" w:lineRule="auto"/>
        <w:ind w:right="466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«Добавить другие задачи из списка». 2) Нажмите кнопку «OK».</w:t>
      </w:r>
    </w:p>
    <w:p w:rsidR="00000000" w:rsidDel="00000000" w:rsidP="00000000" w:rsidRDefault="00000000" w:rsidRPr="00000000" w14:paraId="000001CD">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Начнется формирование модели данных, и после его успешного завершения в основном окне программы управления появится новая структура, включающая в себя субъекты «Компьютер» и «Пользователи» с назначенными для них заданиями.</w:t>
      </w:r>
    </w:p>
    <w:p w:rsidR="00000000" w:rsidDel="00000000" w:rsidP="00000000" w:rsidRDefault="00000000" w:rsidRPr="00000000" w14:paraId="000001CF">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1D1">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Добавление заданий в модель данных</w:t>
      </w:r>
    </w:p>
    <w:p w:rsidR="00000000" w:rsidDel="00000000" w:rsidP="00000000" w:rsidRDefault="00000000" w:rsidRPr="00000000" w14:paraId="000001D3">
      <w:pPr>
        <w:widowControl w:val="0"/>
        <w:spacing w:after="0" w:line="11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формирования задания:</w:t>
      </w:r>
    </w:p>
    <w:p w:rsidR="00000000" w:rsidDel="00000000" w:rsidP="00000000" w:rsidRDefault="00000000" w:rsidRPr="00000000" w14:paraId="000001D5">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Выберите категорию «Задания» и активируйте в меню «Задания | Создать задание».</w:t>
      </w:r>
    </w:p>
    <w:p w:rsidR="00000000" w:rsidDel="00000000" w:rsidP="00000000" w:rsidRDefault="00000000" w:rsidRPr="00000000" w14:paraId="000001D7">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выбора типа задания.</w:t>
      </w:r>
    </w:p>
    <w:p w:rsidR="00000000" w:rsidDel="00000000" w:rsidP="00000000" w:rsidRDefault="00000000" w:rsidRPr="00000000" w14:paraId="000001D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Выберите тип задания (ЗПС) и нажмите кнопку «OK».</w:t>
      </w:r>
    </w:p>
    <w:p w:rsidR="00000000" w:rsidDel="00000000" w:rsidP="00000000" w:rsidRDefault="00000000" w:rsidRPr="00000000" w14:paraId="000001D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«Создание нового задания на ЗПС» (рисунок 9).</w:t>
      </w:r>
    </w:p>
    <w:p w:rsidR="00000000" w:rsidDel="00000000" w:rsidP="00000000" w:rsidRDefault="00000000" w:rsidRPr="00000000" w14:paraId="000001D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932180</wp:posOffset>
            </wp:positionH>
            <wp:positionV relativeFrom="paragraph">
              <wp:posOffset>81915</wp:posOffset>
            </wp:positionV>
            <wp:extent cx="4076700" cy="2247900"/>
            <wp:effectExtent b="0" l="0" r="0" t="0"/>
            <wp:wrapNone/>
            <wp:docPr id="3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076700" cy="2247900"/>
                    </a:xfrm>
                    <a:prstGeom prst="rect"/>
                    <a:ln/>
                  </pic:spPr>
                </pic:pic>
              </a:graphicData>
            </a:graphic>
          </wp:anchor>
        </w:drawing>
      </w:r>
    </w:p>
    <w:p w:rsidR="00000000" w:rsidDel="00000000" w:rsidP="00000000" w:rsidRDefault="00000000" w:rsidRPr="00000000" w14:paraId="000001D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after="0" w:line="38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9 – Создание нового задания на ЗПС</w:t>
      </w:r>
    </w:p>
    <w:p w:rsidR="00000000" w:rsidDel="00000000" w:rsidP="00000000" w:rsidRDefault="00000000" w:rsidRPr="00000000" w14:paraId="000001EE">
      <w:pPr>
        <w:widowControl w:val="0"/>
        <w:spacing w:after="0" w:line="12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Введите имя задания, его краткое описание и нажмите кнопку «OK».</w:t>
      </w:r>
    </w:p>
    <w:p w:rsidR="00000000" w:rsidDel="00000000" w:rsidP="00000000" w:rsidRDefault="00000000" w:rsidRPr="00000000" w14:paraId="000001F0">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задач в модель данных</w:t>
      </w:r>
    </w:p>
    <w:p w:rsidR="00000000" w:rsidDel="00000000" w:rsidP="00000000" w:rsidRDefault="00000000" w:rsidRPr="00000000" w14:paraId="000001F2">
      <w:pPr>
        <w:widowControl w:val="0"/>
        <w:spacing w:after="0" w:line="17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задач в модель данных могут быть использованы как ручные методы, так и специальное средство – механизм генерации задач. Во втором случае задачи создаются на основании сведений об установленных на компьютере программных продуктах. Для этого используются сведения MS Installer и ярлыки меню «Пуск» ОС Windows. При этом в задачи будут автоматически включены ресурсы, связанные с исполняемыми модулями выбранного программного обеспечения. Кроме того, можно задать дополнительные условия фильтрации отбираемых ресурсов.</w:t>
      </w:r>
    </w:p>
    <w:p w:rsidR="00000000" w:rsidDel="00000000" w:rsidP="00000000" w:rsidRDefault="00000000" w:rsidRPr="00000000" w14:paraId="000001F4">
      <w:pPr>
        <w:widowControl w:val="0"/>
        <w:spacing w:after="0" w:line="6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Рекомендуется использовать механизм генерации при наполнении модели данных сложными задачами, включающими в себя большое количество ресурсов.</w:t>
      </w:r>
    </w:p>
    <w:p w:rsidR="00000000" w:rsidDel="00000000" w:rsidP="00000000" w:rsidRDefault="00000000" w:rsidRPr="00000000" w14:paraId="000001F6">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widowControl w:val="0"/>
        <w:spacing w:after="0" w:line="213" w:lineRule="auto"/>
        <w:ind w:right="106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в модель данных задач с помощью механизма генерации: 1) Выберите в меню «Сервис» команду «Генератор задач».</w:t>
      </w:r>
    </w:p>
    <w:p w:rsidR="00000000" w:rsidDel="00000000" w:rsidP="00000000" w:rsidRDefault="00000000" w:rsidRPr="00000000" w14:paraId="000001F8">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widowControl w:val="0"/>
        <w:spacing w:after="0" w:line="213" w:lineRule="auto"/>
        <w:ind w:firstLine="709"/>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На экране появится диалог, предлагающий создать задачи по установленным программам (рисунок 10).</w:t>
      </w:r>
    </w:p>
    <w:p w:rsidR="00000000" w:rsidDel="00000000" w:rsidP="00000000" w:rsidRDefault="00000000" w:rsidRPr="00000000" w14:paraId="000001FA">
      <w:pPr>
        <w:widowControl w:val="0"/>
        <w:spacing w:after="0" w:line="240" w:lineRule="auto"/>
        <w:rPr>
          <w:rFonts w:ascii="Times New Roman" w:cs="Times New Roman" w:eastAsia="Times New Roman" w:hAnsi="Times New Roman"/>
          <w:sz w:val="24"/>
          <w:szCs w:val="24"/>
        </w:rPr>
        <w:sectPr>
          <w:type w:val="continuous"/>
          <w:pgSz w:h="16838" w:w="11906" w:orient="portrait"/>
          <w:pgMar w:bottom="439" w:top="1181" w:left="10820" w:right="840" w:header="720" w:footer="720"/>
        </w:sectPr>
      </w:pPr>
      <w:r w:rsidDel="00000000" w:rsidR="00000000" w:rsidRPr="00000000">
        <w:rPr>
          <w:rtl w:val="0"/>
        </w:rPr>
      </w:r>
    </w:p>
    <w:p w:rsidR="00000000" w:rsidDel="00000000" w:rsidP="00000000" w:rsidRDefault="00000000" w:rsidRPr="00000000" w14:paraId="000001FB">
      <w:pPr>
        <w:widowControl w:val="0"/>
        <w:spacing w:after="0" w:line="200" w:lineRule="auto"/>
        <w:ind w:firstLine="709"/>
        <w:rPr>
          <w:rFonts w:ascii="Times New Roman" w:cs="Times New Roman" w:eastAsia="Times New Roman" w:hAnsi="Times New Roman"/>
          <w:sz w:val="24"/>
          <w:szCs w:val="24"/>
        </w:rPr>
      </w:pPr>
      <w:r w:rsidDel="00000000" w:rsidR="00000000" w:rsidRPr="00000000">
        <w:rPr/>
        <w:drawing>
          <wp:anchor allowOverlap="1" behindDoc="1" distB="0" distT="0" distL="0" distR="0" hidden="0" layoutInCell="1" locked="0" relativeHeight="0" simplePos="0">
            <wp:simplePos x="0" y="0"/>
            <wp:positionH relativeFrom="page">
              <wp:posOffset>2095500</wp:posOffset>
            </wp:positionH>
            <wp:positionV relativeFrom="page">
              <wp:posOffset>719455</wp:posOffset>
            </wp:positionV>
            <wp:extent cx="3907790" cy="3718560"/>
            <wp:effectExtent b="0" l="0" r="0" t="0"/>
            <wp:wrapNone/>
            <wp:docPr id="3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907790" cy="3718560"/>
                    </a:xfrm>
                    <a:prstGeom prst="rect"/>
                    <a:ln/>
                  </pic:spPr>
                </pic:pic>
              </a:graphicData>
            </a:graphic>
          </wp:anchor>
        </w:drawing>
      </w:r>
      <w:bookmarkStart w:colFirst="0" w:colLast="0" w:name="bookmark=id.17dp8vu" w:id="10"/>
      <w:bookmarkEnd w:id="10"/>
      <w:r w:rsidDel="00000000" w:rsidR="00000000" w:rsidRPr="00000000">
        <w:rPr>
          <w:rtl w:val="0"/>
        </w:rPr>
      </w:r>
    </w:p>
    <w:p w:rsidR="00000000" w:rsidDel="00000000" w:rsidP="00000000" w:rsidRDefault="00000000" w:rsidRPr="00000000" w14:paraId="000001F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widowControl w:val="0"/>
        <w:spacing w:after="0" w:line="261.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10 – Создание задач по установленным программам</w:t>
      </w:r>
    </w:p>
    <w:p w:rsidR="00000000" w:rsidDel="00000000" w:rsidP="00000000" w:rsidRDefault="00000000" w:rsidRPr="00000000" w14:paraId="00000218">
      <w:pPr>
        <w:widowControl w:val="0"/>
        <w:spacing w:after="0" w:line="17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Диалог предназначен для выбора программ, а также задания дополнительных условий отбора ресурсов.</w:t>
      </w:r>
    </w:p>
    <w:p w:rsidR="00000000" w:rsidDel="00000000" w:rsidP="00000000" w:rsidRDefault="00000000" w:rsidRPr="00000000" w14:paraId="0000021A">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widowControl w:val="0"/>
        <w:numPr>
          <w:ilvl w:val="0"/>
          <w:numId w:val="24"/>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поле «Поиск по» – «ярлыкам из меню «Пуск» (ЗПС)». </w:t>
      </w:r>
    </w:p>
    <w:p w:rsidR="00000000" w:rsidDel="00000000" w:rsidP="00000000" w:rsidRDefault="00000000" w:rsidRPr="00000000" w14:paraId="0000021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widowControl w:val="0"/>
        <w:numPr>
          <w:ilvl w:val="0"/>
          <w:numId w:val="24"/>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списке программы и укажите в нижней части диалога дополнительные условия отбора ресурсов. </w:t>
      </w:r>
    </w:p>
    <w:p w:rsidR="00000000" w:rsidDel="00000000" w:rsidP="00000000" w:rsidRDefault="00000000" w:rsidRPr="00000000" w14:paraId="0000021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widowControl w:val="0"/>
        <w:spacing w:after="0" w:line="211"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выделения нескольких программ используйте клавишу &lt;Ctrl&gt;. Для выделения всего списка поставьте отметку в поле «Выделить все».</w:t>
      </w:r>
    </w:p>
    <w:p w:rsidR="00000000" w:rsidDel="00000000" w:rsidP="00000000" w:rsidRDefault="00000000" w:rsidRPr="00000000" w14:paraId="00000220">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ЗПС доступны следующие условия отбора ресурсов:</w:t>
      </w:r>
    </w:p>
    <w:p w:rsidR="00000000" w:rsidDel="00000000" w:rsidP="00000000" w:rsidRDefault="00000000" w:rsidRPr="00000000" w14:paraId="00000222">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numPr>
          <w:ilvl w:val="0"/>
          <w:numId w:val="26"/>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менять пути на переменные. При записи в модель данных абсолютные пути к файлам и каталогам меняются на имена системных переменных окружения ОС </w:t>
      </w:r>
    </w:p>
    <w:p w:rsidR="00000000" w:rsidDel="00000000" w:rsidP="00000000" w:rsidRDefault="00000000" w:rsidRPr="00000000" w14:paraId="00000224">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t>
      </w:r>
    </w:p>
    <w:p w:rsidR="00000000" w:rsidDel="00000000" w:rsidP="00000000" w:rsidRDefault="00000000" w:rsidRPr="00000000" w14:paraId="0000022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widowControl w:val="0"/>
        <w:numPr>
          <w:ilvl w:val="0"/>
          <w:numId w:val="26"/>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помечать выполняемые. Выполняемые файлы при отображении в окне программы управления помечаются специальным значком. К выполняемым относятся файлы, имеющие расширения, указанные в строке «Расширения </w:t>
      </w:r>
    </w:p>
    <w:p w:rsidR="00000000" w:rsidDel="00000000" w:rsidP="00000000" w:rsidRDefault="00000000" w:rsidRPr="00000000" w14:paraId="00000228">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выполняемых». Перечень расширений можно изменить, вручную добавив или удалив из строки элементы.</w:t>
      </w:r>
    </w:p>
    <w:p w:rsidR="00000000" w:rsidDel="00000000" w:rsidP="00000000" w:rsidRDefault="00000000" w:rsidRPr="00000000" w14:paraId="0000022A">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Нажмите кнопку «OK».</w:t>
      </w:r>
    </w:p>
    <w:p w:rsidR="00000000" w:rsidDel="00000000" w:rsidP="00000000" w:rsidRDefault="00000000" w:rsidRPr="00000000" w14:paraId="0000022C">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Начнется процесс генерации. Затем появится сообщение об успешном его завершении.</w:t>
      </w:r>
    </w:p>
    <w:p w:rsidR="00000000" w:rsidDel="00000000" w:rsidP="00000000" w:rsidRDefault="00000000" w:rsidRPr="00000000" w14:paraId="0000022E">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Нажмите кнопку «OK» в окне сообщения.</w:t>
      </w:r>
    </w:p>
    <w:p w:rsidR="00000000" w:rsidDel="00000000" w:rsidP="00000000" w:rsidRDefault="00000000" w:rsidRPr="00000000" w14:paraId="00000230">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модель добавятся новые задачи, включающие в себя группы ресурсов, но не связанные с вышестоящими объектами (заданиями), на что указывает значок </w:t>
      </w:r>
      <w:r w:rsidDel="00000000" w:rsidR="00000000" w:rsidRPr="00000000">
        <w:rPr>
          <w:rFonts w:ascii="Times New Roman" w:cs="Times New Roman" w:eastAsia="Times New Roman" w:hAnsi="Times New Roman"/>
          <w:sz w:val="24"/>
          <w:szCs w:val="24"/>
        </w:rPr>
        <w:drawing>
          <wp:inline distB="0" distT="0" distL="0" distR="0">
            <wp:extent cx="104775" cy="104775"/>
            <wp:effectExtent b="0" l="0" r="0" t="0"/>
            <wp:docPr id="35"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104775" cy="104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widowControl w:val="0"/>
        <w:spacing w:after="0" w:line="223" w:lineRule="auto"/>
        <w:ind w:right="314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6) Активируйте в меню команду «Файл | Сохранить». Для добавления в модель данных задачи вручную:</w:t>
      </w:r>
      <w:r w:rsidDel="00000000" w:rsidR="00000000" w:rsidRPr="00000000">
        <w:rPr>
          <w:rtl w:val="0"/>
        </w:rPr>
      </w:r>
    </w:p>
    <w:p w:rsidR="00000000" w:rsidDel="00000000" w:rsidP="00000000" w:rsidRDefault="00000000" w:rsidRPr="00000000" w14:paraId="0000023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Выберите категорию «Задачи» и активируйте в меню команду «Задачи | Создать задачу | Вручную».</w:t>
      </w:r>
    </w:p>
    <w:p w:rsidR="00000000" w:rsidDel="00000000" w:rsidP="00000000" w:rsidRDefault="00000000" w:rsidRPr="00000000" w14:paraId="00000236">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Появится диалог для настройки параметров задачи.</w:t>
      </w:r>
    </w:p>
    <w:p w:rsidR="00000000" w:rsidDel="00000000" w:rsidP="00000000" w:rsidRDefault="00000000" w:rsidRPr="00000000" w14:paraId="00000238">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Введите имя задачи, ее краткое описание и нажмите кнопку «OK».</w:t>
      </w:r>
    </w:p>
    <w:p w:rsidR="00000000" w:rsidDel="00000000" w:rsidP="00000000" w:rsidRDefault="00000000" w:rsidRPr="00000000" w14:paraId="00000239">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440" w:left="2420" w:right="840" w:header="720" w:footer="720"/>
        </w:sectPr>
      </w:pPr>
      <w:r w:rsidDel="00000000" w:rsidR="00000000" w:rsidRPr="00000000">
        <w:rPr>
          <w:rFonts w:ascii="Times New Roman" w:cs="Times New Roman" w:eastAsia="Times New Roman" w:hAnsi="Times New Roman"/>
          <w:sz w:val="24"/>
          <w:szCs w:val="24"/>
          <w:rtl w:val="0"/>
        </w:rPr>
        <w:t xml:space="preserve">В модели данных появится новая задача, не связанная с другими объектами.</w:t>
      </w:r>
    </w:p>
    <w:bookmarkStart w:colFirst="0" w:colLast="0" w:name="bookmark=id.3rdcrjn" w:id="11"/>
    <w:bookmarkEnd w:id="11"/>
    <w:p w:rsidR="00000000" w:rsidDel="00000000" w:rsidP="00000000" w:rsidRDefault="00000000" w:rsidRPr="00000000" w14:paraId="0000023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23B">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добавлении в модель данных задачи вручную необходимо включить в эту задачу необходимые ресурсы.</w:t>
      </w:r>
    </w:p>
    <w:p w:rsidR="00000000" w:rsidDel="00000000" w:rsidP="00000000" w:rsidRDefault="00000000" w:rsidRPr="00000000" w14:paraId="0000023D">
      <w:pPr>
        <w:widowControl w:val="0"/>
        <w:spacing w:after="0" w:line="246.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Включение задач в задание</w:t>
      </w:r>
    </w:p>
    <w:p w:rsidR="00000000" w:rsidDel="00000000" w:rsidP="00000000" w:rsidRDefault="00000000" w:rsidRPr="00000000" w14:paraId="0000023F">
      <w:pPr>
        <w:widowControl w:val="0"/>
        <w:spacing w:after="0" w:line="11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задач в задание:</w:t>
      </w:r>
    </w:p>
    <w:p w:rsidR="00000000" w:rsidDel="00000000" w:rsidP="00000000" w:rsidRDefault="00000000" w:rsidRPr="00000000" w14:paraId="00000241">
      <w:pPr>
        <w:widowControl w:val="0"/>
        <w:numPr>
          <w:ilvl w:val="0"/>
          <w:numId w:val="28"/>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«Задания» на панели категорий. </w:t>
      </w:r>
    </w:p>
    <w:p w:rsidR="00000000" w:rsidDel="00000000" w:rsidP="00000000" w:rsidRDefault="00000000" w:rsidRPr="00000000" w14:paraId="00000242">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widowControl w:val="0"/>
        <w:numPr>
          <w:ilvl w:val="0"/>
          <w:numId w:val="28"/>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окне структуры вызовите контекстное меню для задания и активируйте команду «Добавить задачи/группы | Существующие». </w:t>
      </w:r>
    </w:p>
    <w:p w:rsidR="00000000" w:rsidDel="00000000" w:rsidP="00000000" w:rsidRDefault="00000000" w:rsidRPr="00000000" w14:paraId="00000244">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Появится диалог со списком всех задач и групп ресурсов, еще не включенных в данное задание.</w:t>
      </w:r>
    </w:p>
    <w:p w:rsidR="00000000" w:rsidDel="00000000" w:rsidP="00000000" w:rsidRDefault="00000000" w:rsidRPr="00000000" w14:paraId="00000246">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widowControl w:val="0"/>
        <w:numPr>
          <w:ilvl w:val="0"/>
          <w:numId w:val="3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задачи, включаемые в задание. </w:t>
      </w:r>
    </w:p>
    <w:p w:rsidR="00000000" w:rsidDel="00000000" w:rsidP="00000000" w:rsidRDefault="00000000" w:rsidRPr="00000000" w14:paraId="00000248">
      <w:pPr>
        <w:widowControl w:val="0"/>
        <w:numPr>
          <w:ilvl w:val="0"/>
          <w:numId w:val="3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49">
      <w:pPr>
        <w:widowControl w:val="0"/>
        <w:numPr>
          <w:ilvl w:val="0"/>
          <w:numId w:val="3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24A">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группы ресурсов в задачу</w:t>
      </w:r>
    </w:p>
    <w:p w:rsidR="00000000" w:rsidDel="00000000" w:rsidP="00000000" w:rsidRDefault="00000000" w:rsidRPr="00000000" w14:paraId="0000024C">
      <w:pPr>
        <w:widowControl w:val="0"/>
        <w:spacing w:after="0" w:line="11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в задачу группы ресурсов вручную:</w:t>
      </w:r>
    </w:p>
    <w:p w:rsidR="00000000" w:rsidDel="00000000" w:rsidP="00000000" w:rsidRDefault="00000000" w:rsidRPr="00000000" w14:paraId="0000024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Выберите категорию «Задачи», найдите объект, для которого необходимо добавить группу ресурсов, вызовите для него контекстное меню, и активируйте команду «Добавить группы | Новую группу вручную…».</w:t>
      </w:r>
    </w:p>
    <w:p w:rsidR="00000000" w:rsidDel="00000000" w:rsidP="00000000" w:rsidRDefault="00000000" w:rsidRPr="00000000" w14:paraId="00000250">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spacing w:after="0" w:line="223" w:lineRule="auto"/>
        <w:ind w:right="2300" w:firstLine="709"/>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Появится диалог для настройки параметров группы ресурсов.</w:t>
      </w:r>
    </w:p>
    <w:p w:rsidR="00000000" w:rsidDel="00000000" w:rsidP="00000000" w:rsidRDefault="00000000" w:rsidRPr="00000000" w14:paraId="00000252">
      <w:pPr>
        <w:widowControl w:val="0"/>
        <w:spacing w:after="0" w:line="223" w:lineRule="auto"/>
        <w:ind w:right="230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 2) Заполните поля диалога и нажмите кнопку «OK».</w:t>
      </w:r>
      <w:r w:rsidDel="00000000" w:rsidR="00000000" w:rsidRPr="00000000">
        <w:rPr>
          <w:rtl w:val="0"/>
        </w:rPr>
      </w:r>
    </w:p>
    <w:p w:rsidR="00000000" w:rsidDel="00000000" w:rsidP="00000000" w:rsidRDefault="00000000" w:rsidRPr="00000000" w14:paraId="00000253">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widowControl w:val="0"/>
        <w:spacing w:after="0" w:line="213" w:lineRule="auto"/>
        <w:ind w:right="134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Добавленная группа ресурсов будет связана с вышестоящим объектом.</w:t>
      </w:r>
    </w:p>
    <w:p w:rsidR="00000000" w:rsidDel="00000000" w:rsidP="00000000" w:rsidRDefault="00000000" w:rsidRPr="00000000" w14:paraId="00000255">
      <w:pPr>
        <w:widowControl w:val="0"/>
        <w:spacing w:after="0" w:line="213" w:lineRule="auto"/>
        <w:ind w:right="134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256">
      <w:pPr>
        <w:widowControl w:val="0"/>
        <w:spacing w:after="0" w:line="24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ресурсов в группу ресурсов</w:t>
      </w:r>
    </w:p>
    <w:p w:rsidR="00000000" w:rsidDel="00000000" w:rsidP="00000000" w:rsidRDefault="00000000" w:rsidRPr="00000000" w14:paraId="00000258">
      <w:pPr>
        <w:widowControl w:val="0"/>
        <w:spacing w:after="0" w:line="11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ресурсов в группу ресурсов:</w:t>
      </w:r>
    </w:p>
    <w:p w:rsidR="00000000" w:rsidDel="00000000" w:rsidP="00000000" w:rsidRDefault="00000000" w:rsidRPr="00000000" w14:paraId="0000025A">
      <w:pPr>
        <w:widowControl w:val="0"/>
        <w:numPr>
          <w:ilvl w:val="0"/>
          <w:numId w:val="3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«Группы ресурсов». </w:t>
      </w:r>
    </w:p>
    <w:p w:rsidR="00000000" w:rsidDel="00000000" w:rsidP="00000000" w:rsidRDefault="00000000" w:rsidRPr="00000000" w14:paraId="0000025B">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widowControl w:val="0"/>
        <w:numPr>
          <w:ilvl w:val="0"/>
          <w:numId w:val="32"/>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дополнительном окне структуры группу, в которую предполагается добавить новые ресурсы, вызовите контекстное меню и активируйте команду «Добавить ресурсы | Существующие». </w:t>
      </w:r>
    </w:p>
    <w:p w:rsidR="00000000" w:rsidDel="00000000" w:rsidP="00000000" w:rsidRDefault="00000000" w:rsidRPr="00000000" w14:paraId="0000025D">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со списком всех ресурсов, имеющихся в модели данных, но не входящих в данную группу. Выберите в списке те ресурсы, которые требуется включить в группу, и нажмите кнопку «OK». Выбранные ресурсы будут добавлены в группу.</w:t>
      </w:r>
    </w:p>
    <w:p w:rsidR="00000000" w:rsidDel="00000000" w:rsidP="00000000" w:rsidRDefault="00000000" w:rsidRPr="00000000" w14:paraId="0000025F">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261">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Установка связей субъектов управления с заданиями</w:t>
      </w:r>
    </w:p>
    <w:p w:rsidR="00000000" w:rsidDel="00000000" w:rsidP="00000000" w:rsidRDefault="00000000" w:rsidRPr="00000000" w14:paraId="00000263">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данной стадии настройки необходимо назначить субъектам управления сформированные задания. Если в модели данных нет нужного субъекта управления, его нужно добавить.</w:t>
      </w:r>
    </w:p>
    <w:p w:rsidR="00000000" w:rsidDel="00000000" w:rsidP="00000000" w:rsidRDefault="00000000" w:rsidRPr="00000000" w14:paraId="00000265">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субъекта управления в модель данных:</w:t>
      </w:r>
    </w:p>
    <w:p w:rsidR="00000000" w:rsidDel="00000000" w:rsidP="00000000" w:rsidRDefault="00000000" w:rsidRPr="00000000" w14:paraId="00000267">
      <w:pPr>
        <w:widowControl w:val="0"/>
        <w:numPr>
          <w:ilvl w:val="0"/>
          <w:numId w:val="1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«Субъекты управления» на панели категорий. </w:t>
      </w:r>
    </w:p>
    <w:p w:rsidR="00000000" w:rsidDel="00000000" w:rsidP="00000000" w:rsidRDefault="00000000" w:rsidRPr="00000000" w14:paraId="00000268">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widowControl w:val="0"/>
        <w:numPr>
          <w:ilvl w:val="0"/>
          <w:numId w:val="15"/>
        </w:numPr>
        <w:spacing w:after="0" w:line="213" w:lineRule="auto"/>
        <w:ind w:left="0" w:right="8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меню «Субъекты управления» выберите команду «Добавить в список». Появится стандартный диалог выбора пользователей и групп. </w:t>
      </w:r>
    </w:p>
    <w:p w:rsidR="00000000" w:rsidDel="00000000" w:rsidP="00000000" w:rsidRDefault="00000000" w:rsidRPr="00000000" w14:paraId="0000026A">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numPr>
          <w:ilvl w:val="0"/>
          <w:numId w:val="1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стандартные действия для поиска и выбора нужных объектов. </w:t>
      </w:r>
    </w:p>
    <w:p w:rsidR="00000000" w:rsidDel="00000000" w:rsidP="00000000" w:rsidRDefault="00000000" w:rsidRPr="00000000" w14:paraId="0000026C">
      <w:pPr>
        <w:widowControl w:val="0"/>
        <w:numPr>
          <w:ilvl w:val="0"/>
          <w:numId w:val="1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6D">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окне программы управления появятся новые субъекты, не связанные с другими объектами и отмеченные знаком </w:t>
      </w:r>
      <w:r w:rsidDel="00000000" w:rsidR="00000000" w:rsidRPr="00000000">
        <w:rPr>
          <w:rFonts w:ascii="Times New Roman" w:cs="Times New Roman" w:eastAsia="Times New Roman" w:hAnsi="Times New Roman"/>
          <w:sz w:val="24"/>
          <w:szCs w:val="24"/>
        </w:rPr>
        <w:drawing>
          <wp:inline distB="0" distT="0" distL="0" distR="0">
            <wp:extent cx="76200" cy="123825"/>
            <wp:effectExtent b="0" l="0" r="0" t="0"/>
            <wp:docPr id="36"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76200" cy="123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F">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установления связи субъекта управления с заданием:</w:t>
      </w:r>
    </w:p>
    <w:p w:rsidR="00000000" w:rsidDel="00000000" w:rsidP="00000000" w:rsidRDefault="00000000" w:rsidRPr="00000000" w14:paraId="00000271">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122" w:left="1700" w:right="840" w:header="720" w:footer="720"/>
        </w:sectPr>
      </w:pPr>
      <w:r w:rsidDel="00000000" w:rsidR="00000000" w:rsidRPr="00000000">
        <w:rPr>
          <w:rFonts w:ascii="Times New Roman" w:cs="Times New Roman" w:eastAsia="Times New Roman" w:hAnsi="Times New Roman"/>
          <w:sz w:val="24"/>
          <w:szCs w:val="24"/>
          <w:rtl w:val="0"/>
        </w:rPr>
        <w:t xml:space="preserve">1) Выберите категорию «Субъекты управления» на панели категорий.</w:t>
      </w:r>
    </w:p>
    <w:p w:rsidR="00000000" w:rsidDel="00000000" w:rsidP="00000000" w:rsidRDefault="00000000" w:rsidRPr="00000000" w14:paraId="00000272">
      <w:pPr>
        <w:widowControl w:val="0"/>
        <w:spacing w:after="0" w:line="310"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26in1rg" w:id="12"/>
    <w:bookmarkEnd w:id="12"/>
    <w:p w:rsidR="00000000" w:rsidDel="00000000" w:rsidP="00000000" w:rsidRDefault="00000000" w:rsidRPr="00000000" w14:paraId="00000273">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Найдите в дополнительном окне структуры или в области списка объектов нужного субъекта управления, с которым требуется связать задание, вызовите контекстное меню и активируйте команду «Добавить задания | Существующие».</w:t>
      </w:r>
    </w:p>
    <w:p w:rsidR="00000000" w:rsidDel="00000000" w:rsidP="00000000" w:rsidRDefault="00000000" w:rsidRPr="00000000" w14:paraId="00000274">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содержащий список имеющихся заданий. Для каждого задания в списке указано количество субъектов, с которыми оно связано.</w:t>
      </w:r>
    </w:p>
    <w:p w:rsidR="00000000" w:rsidDel="00000000" w:rsidP="00000000" w:rsidRDefault="00000000" w:rsidRPr="00000000" w14:paraId="00000276">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widowControl w:val="0"/>
        <w:numPr>
          <w:ilvl w:val="0"/>
          <w:numId w:val="1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задания ЗПС, которые требуется назначить субъекту. </w:t>
      </w:r>
    </w:p>
    <w:p w:rsidR="00000000" w:rsidDel="00000000" w:rsidP="00000000" w:rsidRDefault="00000000" w:rsidRPr="00000000" w14:paraId="00000278">
      <w:pPr>
        <w:widowControl w:val="0"/>
        <w:numPr>
          <w:ilvl w:val="0"/>
          <w:numId w:val="1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7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Выбранные задания будут назначены субъекту.</w:t>
      </w:r>
    </w:p>
    <w:p w:rsidR="00000000" w:rsidDel="00000000" w:rsidP="00000000" w:rsidRDefault="00000000" w:rsidRPr="00000000" w14:paraId="0000027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Активируйте в меню команду «Файл | Сохранить».</w:t>
      </w:r>
    </w:p>
    <w:p w:rsidR="00000000" w:rsidDel="00000000" w:rsidP="00000000" w:rsidRDefault="00000000" w:rsidRPr="00000000" w14:paraId="0000027B">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Подготовка ресурсов для замкнутой программной среды</w:t>
      </w:r>
    </w:p>
    <w:p w:rsidR="00000000" w:rsidDel="00000000" w:rsidP="00000000" w:rsidRDefault="00000000" w:rsidRPr="00000000" w14:paraId="0000027D">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ресурсы контролировались механизмом замкнутой программной среды, они должны иметь признак «выполняемый» и входить в задание ЗПС. Присвоение ресурсам признака «выполняемый» называется подготовкой ресурсов для ЗПС. Этот признак присваивается всем файлам, имеющим заданные расширения.</w:t>
      </w:r>
    </w:p>
    <w:p w:rsidR="00000000" w:rsidDel="00000000" w:rsidP="00000000" w:rsidRDefault="00000000" w:rsidRPr="00000000" w14:paraId="0000027F">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widowControl w:val="0"/>
        <w:spacing w:after="0" w:line="228"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файлы, имеющие признак «выполняемый» и входящие в задание ЗПС, образуют список разрешенных для запуска программ. После связывания задания с пользователем и включения «мягкого» или «жесткого» режима система Secret Net 5.1 начнет контролировать запуск программ пользователем и регистрировать соответствующие события в журнале.</w:t>
      </w:r>
    </w:p>
    <w:p w:rsidR="00000000" w:rsidDel="00000000" w:rsidP="00000000" w:rsidRDefault="00000000" w:rsidRPr="00000000" w14:paraId="00000281">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построении модели данных с помощью автоматизированных средств подготовка ресурсов для ЗПС включена в соответствующие процедуры и выполняется по умолчанию. При построении модели вручную и ее модификации подготовка ресурсов для ЗПС выполняется как отдельная процедура.</w:t>
      </w:r>
    </w:p>
    <w:p w:rsidR="00000000" w:rsidDel="00000000" w:rsidP="00000000" w:rsidRDefault="00000000" w:rsidRPr="00000000" w14:paraId="00000283">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подготовки ресурсов для ЗПС:</w:t>
      </w:r>
    </w:p>
    <w:p w:rsidR="00000000" w:rsidDel="00000000" w:rsidP="00000000" w:rsidRDefault="00000000" w:rsidRPr="00000000" w14:paraId="00000285">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Выберите в меню «Сервис» команду «Ресурсы ЗПС».</w:t>
      </w:r>
    </w:p>
    <w:p w:rsidR="00000000" w:rsidDel="00000000" w:rsidP="00000000" w:rsidRDefault="00000000" w:rsidRPr="00000000" w14:paraId="00000286">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для настройки параметров процедуры.</w:t>
      </w:r>
    </w:p>
    <w:p w:rsidR="00000000" w:rsidDel="00000000" w:rsidP="00000000" w:rsidRDefault="00000000" w:rsidRPr="00000000" w14:paraId="00000287">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Если требуется, чтобы в ходе подготовки были проанализированы все имеющиеся в модели ресурсы (в том числе и те, у которых ранее был установлен признак «выполняемый»), оставьте отметку в поле «Предварительно сбросить флаг «выполняемый» у всех ресурсов». В этом случае список ресурсов, имеющих признак «выполняемый», будет построен заново. При этом время выполнения процедуры будет зависеть от общего числа ресурсов в модели данных.</w:t>
      </w:r>
    </w:p>
    <w:p w:rsidR="00000000" w:rsidDel="00000000" w:rsidP="00000000" w:rsidRDefault="00000000" w:rsidRPr="00000000" w14:paraId="00000289">
      <w:pPr>
        <w:widowControl w:val="0"/>
        <w:spacing w:after="0" w:line="62.00000000000001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чтобы были проанализированы только ресурсы, не имеющие признака «выполняемый», удалите отметку.</w:t>
      </w:r>
    </w:p>
    <w:p w:rsidR="00000000" w:rsidDel="00000000" w:rsidP="00000000" w:rsidRDefault="00000000" w:rsidRPr="00000000" w14:paraId="0000028B">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widowControl w:val="0"/>
        <w:numPr>
          <w:ilvl w:val="0"/>
          <w:numId w:val="17"/>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Удалите из списка или добавьте в него расширения файлов, для которых должен быть установлен признак «выполняемый». </w:t>
      </w:r>
    </w:p>
    <w:p w:rsidR="00000000" w:rsidDel="00000000" w:rsidP="00000000" w:rsidRDefault="00000000" w:rsidRPr="00000000" w14:paraId="0000028D">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widowControl w:val="0"/>
        <w:numPr>
          <w:ilvl w:val="0"/>
          <w:numId w:val="17"/>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в модель данных зависимых модулей оставьте отметку в поле «Добавлять зависимые модули». </w:t>
      </w:r>
    </w:p>
    <w:p w:rsidR="00000000" w:rsidDel="00000000" w:rsidP="00000000" w:rsidRDefault="00000000" w:rsidRPr="00000000" w14:paraId="0000028F">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widowControl w:val="0"/>
        <w:spacing w:after="0" w:line="213" w:lineRule="auto"/>
        <w:ind w:right="15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добавление зависимых модулей не требуется, удалите отметку. 5) Нажмите кнопку «OK».</w:t>
      </w:r>
    </w:p>
    <w:p w:rsidR="00000000" w:rsidDel="00000000" w:rsidP="00000000" w:rsidRDefault="00000000" w:rsidRPr="00000000" w14:paraId="00000291">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Начнется процесс подготовки ресурсов к использованию в механизме замкнутой программной среды и появится информационное окно, отображающее ход выполнения процесса. После окончания появится сообщение об успешном завершении процесса.</w:t>
      </w:r>
    </w:p>
    <w:p w:rsidR="00000000" w:rsidDel="00000000" w:rsidP="00000000" w:rsidRDefault="00000000" w:rsidRPr="00000000" w14:paraId="00000293">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Активируйте в меню команду «Файл | Сохранить».</w:t>
      </w:r>
    </w:p>
    <w:p w:rsidR="00000000" w:rsidDel="00000000" w:rsidP="00000000" w:rsidRDefault="00000000" w:rsidRPr="00000000" w14:paraId="00000295">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Включение механизма замкнутой программной среды в «жестком» режиме</w:t>
      </w:r>
    </w:p>
    <w:p w:rsidR="00000000" w:rsidDel="00000000" w:rsidP="00000000" w:rsidRDefault="00000000" w:rsidRPr="00000000" w14:paraId="00000297">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widowControl w:val="0"/>
        <w:spacing w:after="0" w:line="225" w:lineRule="auto"/>
        <w:ind w:firstLine="709"/>
        <w:jc w:val="both"/>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Механизм замкнутой программной среды может функционировать в «мягком» и «жестком» режимах работы. «Мягкий» режим нужен для настройки механизма, «жесткий» – основной штатный режим работы механизма. В «мягком» режиме пользователю разрешается запускать любые программы. Если при этом пользователь</w:t>
      </w:r>
    </w:p>
    <w:p w:rsidR="00000000" w:rsidDel="00000000" w:rsidP="00000000" w:rsidRDefault="00000000" w:rsidRPr="00000000" w14:paraId="00000299">
      <w:pPr>
        <w:widowControl w:val="0"/>
        <w:spacing w:after="0" w:line="204"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lnxbz9" w:id="13"/>
    <w:bookmarkEnd w:id="13"/>
    <w:p w:rsidR="00000000" w:rsidDel="00000000" w:rsidP="00000000" w:rsidRDefault="00000000" w:rsidRPr="00000000" w14:paraId="0000029A">
      <w:pPr>
        <w:widowControl w:val="0"/>
        <w:spacing w:after="0" w:line="228"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запускает программы, не входящие в перечень разрешенных, в журнале Secret Net 5.1 регистрируются соответствующие события несанкционированного доступа. В «жестком» режиме разрешается запуск только тех программ, которые входят в список разрешенных. Запуск других программ блокируется, а в журнале Secret Net 5.1 регистрируются события несанкционированного доступа.</w:t>
      </w:r>
    </w:p>
    <w:p w:rsidR="00000000" w:rsidDel="00000000" w:rsidP="00000000" w:rsidRDefault="00000000" w:rsidRPr="00000000" w14:paraId="0000029B">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механизма ЗПС в «жестком» режиме:</w:t>
      </w:r>
    </w:p>
    <w:p w:rsidR="00000000" w:rsidDel="00000000" w:rsidP="00000000" w:rsidRDefault="00000000" w:rsidRPr="00000000" w14:paraId="0000029D">
      <w:pPr>
        <w:widowControl w:val="0"/>
        <w:numPr>
          <w:ilvl w:val="0"/>
          <w:numId w:val="18"/>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«Субъекты управления» на панели категорий. </w:t>
      </w:r>
    </w:p>
    <w:p w:rsidR="00000000" w:rsidDel="00000000" w:rsidP="00000000" w:rsidRDefault="00000000" w:rsidRPr="00000000" w14:paraId="0000029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widowControl w:val="0"/>
        <w:numPr>
          <w:ilvl w:val="0"/>
          <w:numId w:val="18"/>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дополнительном окне структуры или в области списка объектов компьютер, вызовите контекстное меню и активируйте команду «Свойства». </w:t>
      </w:r>
    </w:p>
    <w:p w:rsidR="00000000" w:rsidDel="00000000" w:rsidP="00000000" w:rsidRDefault="00000000" w:rsidRPr="00000000" w14:paraId="000002A0">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появившемся окне «Свойства субъекта управления» перейдите к диалогу «Режимы».</w:t>
      </w:r>
    </w:p>
    <w:p w:rsidR="00000000" w:rsidDel="00000000" w:rsidP="00000000" w:rsidRDefault="00000000" w:rsidRPr="00000000" w14:paraId="000002A2">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widowControl w:val="0"/>
        <w:numPr>
          <w:ilvl w:val="0"/>
          <w:numId w:val="23"/>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Установите отметку в поле «Режим ЗПС включен» и удалите отметку из поля «Мягкий» режим» (если она там установлена). </w:t>
      </w:r>
    </w:p>
    <w:p w:rsidR="00000000" w:rsidDel="00000000" w:rsidP="00000000" w:rsidRDefault="00000000" w:rsidRPr="00000000" w14:paraId="000002A4">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widowControl w:val="0"/>
        <w:numPr>
          <w:ilvl w:val="0"/>
          <w:numId w:val="2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необходимости установите дополнительные параметры контроля: </w:t>
      </w:r>
    </w:p>
    <w:p w:rsidR="00000000" w:rsidDel="00000000" w:rsidP="00000000" w:rsidRDefault="00000000" w:rsidRPr="00000000" w14:paraId="000002A6">
      <w:pPr>
        <w:widowControl w:val="0"/>
        <w:numPr>
          <w:ilvl w:val="1"/>
          <w:numId w:val="2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проверять  целостность  модулей  перед  запуском.  При  запуске  программ, </w:t>
      </w:r>
    </w:p>
    <w:p w:rsidR="00000000" w:rsidDel="00000000" w:rsidP="00000000" w:rsidRDefault="00000000" w:rsidRPr="00000000" w14:paraId="000002A7">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входящих в список разрешенных, проверяется их целостность; </w:t>
      </w:r>
    </w:p>
    <w:p w:rsidR="00000000" w:rsidDel="00000000" w:rsidP="00000000" w:rsidRDefault="00000000" w:rsidRPr="00000000" w14:paraId="000002A8">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widowControl w:val="0"/>
        <w:numPr>
          <w:ilvl w:val="1"/>
          <w:numId w:val="23"/>
        </w:numPr>
        <w:spacing w:after="0" w:line="225"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проверять заголовки модулей перед запуском. В процессе контроля включается дополнительный механизм, повышающий надежность разделения ресурсов на исполняемые и неисполняемые файлы, т.е. подлежащие и не подлежащие проверке. </w:t>
      </w:r>
    </w:p>
    <w:p w:rsidR="00000000" w:rsidDel="00000000" w:rsidP="00000000" w:rsidRDefault="00000000" w:rsidRPr="00000000" w14:paraId="000002AA">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widowControl w:val="0"/>
        <w:numPr>
          <w:ilvl w:val="0"/>
          <w:numId w:val="2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AC">
      <w:pPr>
        <w:widowControl w:val="0"/>
        <w:numPr>
          <w:ilvl w:val="0"/>
          <w:numId w:val="2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2A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компьютере начнет действовать механизм ЗПС в «жестком» режиме.</w:t>
      </w:r>
    </w:p>
    <w:p w:rsidR="00000000" w:rsidDel="00000000" w:rsidP="00000000" w:rsidRDefault="00000000" w:rsidRPr="00000000" w14:paraId="000002AE">
      <w:pPr>
        <w:widowControl w:val="0"/>
        <w:spacing w:after="0" w:line="246.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Выполнение лабораторной работы</w:t>
      </w:r>
      <w:r w:rsidDel="00000000" w:rsidR="00000000" w:rsidRPr="00000000">
        <w:rPr>
          <w:rtl w:val="0"/>
        </w:rPr>
      </w:r>
    </w:p>
    <w:p w:rsidR="00000000" w:rsidDel="00000000" w:rsidP="00000000" w:rsidRDefault="00000000" w:rsidRPr="00000000" w14:paraId="000002B0">
      <w:pPr>
        <w:widowControl w:val="0"/>
        <w:spacing w:after="0" w:line="11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Вход в систему и изучение параметров системы.</w:t>
      </w:r>
    </w:p>
    <w:p w:rsidR="00000000" w:rsidDel="00000000" w:rsidP="00000000" w:rsidRDefault="00000000" w:rsidRPr="00000000" w14:paraId="000002B2">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widowControl w:val="0"/>
        <w:numPr>
          <w:ilvl w:val="0"/>
          <w:numId w:val="42"/>
        </w:numPr>
        <w:spacing w:after="0" w:line="213" w:lineRule="auto"/>
        <w:ind w:left="0" w:right="23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Зайдите в систему под учетной записью Администратора: - имя пользователя – Администратор; </w:t>
      </w:r>
    </w:p>
    <w:p w:rsidR="00000000" w:rsidDel="00000000" w:rsidP="00000000" w:rsidRDefault="00000000" w:rsidRPr="00000000" w14:paraId="000002B4">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пароль – (пароль необходимо спросить у преподавателя). </w:t>
      </w:r>
    </w:p>
    <w:p w:rsidR="00000000" w:rsidDel="00000000" w:rsidP="00000000" w:rsidRDefault="00000000" w:rsidRPr="00000000" w14:paraId="000002B6">
      <w:pPr>
        <w:widowControl w:val="0"/>
        <w:numPr>
          <w:ilvl w:val="0"/>
          <w:numId w:val="4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w:t>
      </w:r>
    </w:p>
    <w:p w:rsidR="00000000" w:rsidDel="00000000" w:rsidP="00000000" w:rsidRDefault="00000000" w:rsidRPr="00000000" w14:paraId="000002B7">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widowControl w:val="0"/>
        <w:numPr>
          <w:ilvl w:val="1"/>
          <w:numId w:val="42"/>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оснастку для управления параметрами компьютера. Сделайте выводы о параметрах системы, установленной на рабочей станции. </w:t>
      </w:r>
    </w:p>
    <w:p w:rsidR="00000000" w:rsidDel="00000000" w:rsidP="00000000" w:rsidRDefault="00000000" w:rsidRPr="00000000" w14:paraId="000002B9">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widowControl w:val="0"/>
        <w:spacing w:after="0" w:line="213" w:lineRule="auto"/>
        <w:ind w:right="4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Предварительная настройка параметров полномочного управления доступом. 2.1 На диске С:\ создайте иерархию каталогов:</w:t>
      </w:r>
    </w:p>
    <w:p w:rsidR="00000000" w:rsidDel="00000000" w:rsidP="00000000" w:rsidRDefault="00000000" w:rsidRPr="00000000" w14:paraId="000002BB">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widowControl w:val="0"/>
        <w:numPr>
          <w:ilvl w:val="0"/>
          <w:numId w:val="4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С:\Folder1\Folder2\ </w:t>
      </w:r>
    </w:p>
    <w:p w:rsidR="00000000" w:rsidDel="00000000" w:rsidP="00000000" w:rsidRDefault="00000000" w:rsidRPr="00000000" w14:paraId="000002BD">
      <w:pPr>
        <w:widowControl w:val="0"/>
        <w:numPr>
          <w:ilvl w:val="0"/>
          <w:numId w:val="4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С:\Folder3\Folder4\ </w:t>
      </w:r>
    </w:p>
    <w:p w:rsidR="00000000" w:rsidDel="00000000" w:rsidP="00000000" w:rsidRDefault="00000000" w:rsidRPr="00000000" w14:paraId="000002BE">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каталога С:\Secret Net\ распределите следующим образом 4 файла:</w:t>
      </w:r>
    </w:p>
    <w:p w:rsidR="00000000" w:rsidDel="00000000" w:rsidP="00000000" w:rsidRDefault="00000000" w:rsidRPr="00000000" w14:paraId="000002BF">
      <w:pPr>
        <w:widowControl w:val="0"/>
        <w:numPr>
          <w:ilvl w:val="0"/>
          <w:numId w:val="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С:\Folder1\text1.txt </w:t>
      </w:r>
    </w:p>
    <w:p w:rsidR="00000000" w:rsidDel="00000000" w:rsidP="00000000" w:rsidRDefault="00000000" w:rsidRPr="00000000" w14:paraId="000002C0">
      <w:pPr>
        <w:widowControl w:val="0"/>
        <w:numPr>
          <w:ilvl w:val="0"/>
          <w:numId w:val="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С:\Folder1\Folder2\text2.txt </w:t>
      </w:r>
    </w:p>
    <w:p w:rsidR="00000000" w:rsidDel="00000000" w:rsidP="00000000" w:rsidRDefault="00000000" w:rsidRPr="00000000" w14:paraId="000002C1">
      <w:pPr>
        <w:widowControl w:val="0"/>
        <w:numPr>
          <w:ilvl w:val="0"/>
          <w:numId w:val="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С:\Folder3\text3.txt </w:t>
      </w:r>
    </w:p>
    <w:p w:rsidR="00000000" w:rsidDel="00000000" w:rsidP="00000000" w:rsidRDefault="00000000" w:rsidRPr="00000000" w14:paraId="000002C2">
      <w:pPr>
        <w:widowControl w:val="0"/>
        <w:numPr>
          <w:ilvl w:val="0"/>
          <w:numId w:val="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С:\Folder3\Folder4\text4.txt </w:t>
      </w:r>
    </w:p>
    <w:p w:rsidR="00000000" w:rsidDel="00000000" w:rsidP="00000000" w:rsidRDefault="00000000" w:rsidRPr="00000000" w14:paraId="000002C3">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widowControl w:val="0"/>
        <w:spacing w:after="0" w:line="232" w:lineRule="auto"/>
        <w:ind w:firstLine="709"/>
        <w:jc w:val="both"/>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2.2 В программе «Проводник» вызовите контекстное меню каталога Folder1, активируйте команду «Свойства» и перейдите к диалогу «Secret Net». Установите категорию конфиденциальности – «конфиденциально», выбрав значение из раскрывающегося списка поля «Категория». Установите отметку в поле «Автоматически присваивать новым файлам». Нажмите кнопку «ОК». На экране появится диалог, предлагающий изменить категории конфиденциальности вложенным файлам и подкаталогам. Установите отметку только в поле «Присвоение категории конфиденциальности всем файлам в каталоге» и нажмите кнопку «ОК».</w:t>
      </w:r>
    </w:p>
    <w:p w:rsidR="00000000" w:rsidDel="00000000" w:rsidP="00000000" w:rsidRDefault="00000000" w:rsidRPr="00000000" w14:paraId="000002C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35nkun2" w:id="14"/>
    <w:bookmarkEnd w:id="14"/>
    <w:p w:rsidR="00000000" w:rsidDel="00000000" w:rsidP="00000000" w:rsidRDefault="00000000" w:rsidRPr="00000000" w14:paraId="000002C6">
      <w:pPr>
        <w:widowControl w:val="0"/>
        <w:numPr>
          <w:ilvl w:val="0"/>
          <w:numId w:val="6"/>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«Проводник» вызовите контекстное меню каталога Folder3, активируйте команду «Свойства» и перейдите к диалогу «Secret Net». Установите категорию конфиденциальности – «строго конфиденциально», выбрав значение из раскрывающегося списка поля «Категория». Установите отметку в поле «Автоматически присваивать новым файлам». Нажмите кнопку «ОК». На экране появится диалог, предлагающий изменить категории конфиденциальности вложенным файлам и подкаталогам. Установите отметки в поля «Присвоение категории конфиденциальности всем вложенным каталогам» и «Присвоение категории конфиденциальности всем файлам в каталоге» и нажмите кнопку </w:t>
      </w:r>
    </w:p>
    <w:p w:rsidR="00000000" w:rsidDel="00000000" w:rsidP="00000000" w:rsidRDefault="00000000" w:rsidRPr="00000000" w14:paraId="000002C7">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 </w:t>
      </w:r>
    </w:p>
    <w:p w:rsidR="00000000" w:rsidDel="00000000" w:rsidP="00000000" w:rsidRDefault="00000000" w:rsidRPr="00000000" w14:paraId="000002C9">
      <w:pPr>
        <w:widowControl w:val="0"/>
        <w:numPr>
          <w:ilvl w:val="0"/>
          <w:numId w:val="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Убедитесь, что каталог: </w:t>
      </w:r>
    </w:p>
    <w:p w:rsidR="00000000" w:rsidDel="00000000" w:rsidP="00000000" w:rsidRDefault="00000000" w:rsidRPr="00000000" w14:paraId="000002CA">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widowControl w:val="0"/>
        <w:numPr>
          <w:ilvl w:val="0"/>
          <w:numId w:val="8"/>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Folder1 и входящий в него файл имеют категорию конфиденциальности – «конфиденциально». Folder1 имеет отметку в поле «Автоматически присваивать новым файлам»; </w:t>
      </w:r>
    </w:p>
    <w:p w:rsidR="00000000" w:rsidDel="00000000" w:rsidP="00000000" w:rsidRDefault="00000000" w:rsidRPr="00000000" w14:paraId="000002C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widowControl w:val="0"/>
        <w:numPr>
          <w:ilvl w:val="0"/>
          <w:numId w:val="8"/>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Folder2 и входящий в него файл имеют категорию конфиденциальности – «неконфиденциально»; </w:t>
      </w:r>
    </w:p>
    <w:p w:rsidR="00000000" w:rsidDel="00000000" w:rsidP="00000000" w:rsidRDefault="00000000" w:rsidRPr="00000000" w14:paraId="000002C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widowControl w:val="0"/>
        <w:numPr>
          <w:ilvl w:val="0"/>
          <w:numId w:val="8"/>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Folder3, Folder4 и входящие в них файлы имеют категорию конфиденциальности – «строго конфиденциально». Folder3, Folder4 имеют отметки в поле «Автоматически присваивать новым файлам». </w:t>
      </w:r>
    </w:p>
    <w:p w:rsidR="00000000" w:rsidDel="00000000" w:rsidP="00000000" w:rsidRDefault="00000000" w:rsidRPr="00000000" w14:paraId="000002D0">
      <w:pPr>
        <w:widowControl w:val="0"/>
        <w:numPr>
          <w:ilvl w:val="0"/>
          <w:numId w:val="10"/>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«Проводник» вызовите контекстное меню каталога Folder3, активируйте команду «Свойства» и перейдите к диалогу «Secret Net». Установите категорию конфиденциальности – «конфиденциально», выбрав значение из раскрывающегося списка поля «Категория». Установите отметку в поле «Автоматически присваивать новым файлам». Нажмите кнопку «ОК». На экране появится диалог, предлагающий изменить категории конфиденциальности вложенным файлам и подкаталогам. Установите отметку только в поле «Присвоение категории конфиденциальности всем файлам в каталоге» и нажмите кнопку «ОК». </w:t>
      </w:r>
    </w:p>
    <w:p w:rsidR="00000000" w:rsidDel="00000000" w:rsidP="00000000" w:rsidRDefault="00000000" w:rsidRPr="00000000" w14:paraId="000002D1">
      <w:pPr>
        <w:widowControl w:val="0"/>
        <w:spacing w:after="0" w:line="62.00000000000001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widowControl w:val="0"/>
        <w:numPr>
          <w:ilvl w:val="0"/>
          <w:numId w:val="10"/>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«Проводник» вызовите контекстное меню каталога Folder1, активируйте команду «Свойства» и перейдите к диалогу «Secret Net». Установите категорию конфиденциальности – «строго конфиденциально», выбрав значение из раскрывающегося списка поля «Категория». Установите отметку в поле «Автоматически присваивать новым файлам». Нажмите кнопку «ОК». На экране появится диалог, предлагающий изменить категории конфиденциальности вложенным файлам и подкаталогам. Установите отметки в поля «Присвоение категории конфиденциальности всем вложенным каталогам» и «Присвоение категории конфиденциальности всем файлам в каталоге» и нажмите кнопку </w:t>
      </w:r>
    </w:p>
    <w:p w:rsidR="00000000" w:rsidDel="00000000" w:rsidP="00000000" w:rsidRDefault="00000000" w:rsidRPr="00000000" w14:paraId="000002D3">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 </w:t>
      </w:r>
    </w:p>
    <w:p w:rsidR="00000000" w:rsidDel="00000000" w:rsidP="00000000" w:rsidRDefault="00000000" w:rsidRPr="00000000" w14:paraId="000002D5">
      <w:pPr>
        <w:widowControl w:val="0"/>
        <w:numPr>
          <w:ilvl w:val="0"/>
          <w:numId w:val="1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Убедитесь, что каталог: </w:t>
      </w:r>
    </w:p>
    <w:p w:rsidR="00000000" w:rsidDel="00000000" w:rsidP="00000000" w:rsidRDefault="00000000" w:rsidRPr="00000000" w14:paraId="000002D6">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widowControl w:val="0"/>
        <w:numPr>
          <w:ilvl w:val="0"/>
          <w:numId w:val="35"/>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Folder1, Folder2 и входящие в них файлы имеют категорию конфиденциальности – «строго конфиденциально». Folder1, Folder2 имеют отметки в поле «Автоматически присваивать новым файлам». </w:t>
      </w:r>
    </w:p>
    <w:p w:rsidR="00000000" w:rsidDel="00000000" w:rsidP="00000000" w:rsidRDefault="00000000" w:rsidRPr="00000000" w14:paraId="000002D8">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widowControl w:val="0"/>
        <w:numPr>
          <w:ilvl w:val="0"/>
          <w:numId w:val="35"/>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Folder3 и входящий в него файл имеют категорию конфиденциальности – «конфиденциально». Folder3 имеет отметку в поле «Автоматически присваивать новым файлам»; </w:t>
      </w:r>
    </w:p>
    <w:p w:rsidR="00000000" w:rsidDel="00000000" w:rsidP="00000000" w:rsidRDefault="00000000" w:rsidRPr="00000000" w14:paraId="000002DA">
      <w:pPr>
        <w:widowControl w:val="0"/>
        <w:numPr>
          <w:ilvl w:val="0"/>
          <w:numId w:val="3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Folder4  и  входящий  в  него  файл  имеют  категорию  конфиденциальности  – </w:t>
      </w:r>
    </w:p>
    <w:p w:rsidR="00000000" w:rsidDel="00000000" w:rsidP="00000000" w:rsidRDefault="00000000" w:rsidRPr="00000000" w14:paraId="000002D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«неконфиденциально».</w:t>
      </w:r>
    </w:p>
    <w:p w:rsidR="00000000" w:rsidDel="00000000" w:rsidP="00000000" w:rsidRDefault="00000000" w:rsidRPr="00000000" w14:paraId="000002D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widowControl w:val="0"/>
        <w:spacing w:after="0" w:line="225" w:lineRule="auto"/>
        <w:ind w:firstLine="709"/>
        <w:jc w:val="both"/>
        <w:rPr>
          <w:rFonts w:ascii="Times New Roman" w:cs="Times New Roman" w:eastAsia="Times New Roman" w:hAnsi="Times New Roman"/>
          <w:sz w:val="24"/>
          <w:szCs w:val="24"/>
        </w:rPr>
        <w:sectPr>
          <w:type w:val="nextPage"/>
          <w:pgSz w:h="16838" w:w="11906" w:orient="portrait"/>
          <w:pgMar w:bottom="439" w:top="1181" w:left="2422" w:right="840" w:header="720" w:footer="720"/>
        </w:sectPr>
      </w:pPr>
      <w:r w:rsidDel="00000000" w:rsidR="00000000" w:rsidRPr="00000000">
        <w:rPr>
          <w:rFonts w:ascii="Times New Roman" w:cs="Times New Roman" w:eastAsia="Times New Roman" w:hAnsi="Times New Roman"/>
          <w:sz w:val="24"/>
          <w:szCs w:val="24"/>
          <w:rtl w:val="0"/>
        </w:rPr>
        <w:t xml:space="preserve">2.8 Вызовите оснастку для управления параметрами компьютера («Пуск | Все программы | Secret Net 5 | Управление компьютером»). Перейдите к разделу «Управление компьютером (локальным) | Служебные программы» и выберите папку «Локальные пользователи и группы | Пользователи». В правой части окна</w:t>
      </w:r>
    </w:p>
    <w:bookmarkStart w:colFirst="0" w:colLast="0" w:name="bookmark=id.1ksv4uv" w:id="15"/>
    <w:bookmarkEnd w:id="15"/>
    <w:p w:rsidR="00000000" w:rsidDel="00000000" w:rsidP="00000000" w:rsidRDefault="00000000" w:rsidRPr="00000000" w14:paraId="000002DE">
      <w:pPr>
        <w:widowControl w:val="0"/>
        <w:spacing w:after="0" w:line="22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оснастки появится список пользователей. Вызовите окно настройки свойств пользователя user1 и перейдите к диалогу «Secret Net 5». В панели выбора режима выберите режим «Доступ». В поле «Уровень допуска» выберите уровень допуска к конфиденциальной информации – «конфиденциально». Нажмите кнопку «OK».</w:t>
      </w:r>
    </w:p>
    <w:p w:rsidR="00000000" w:rsidDel="00000000" w:rsidP="00000000" w:rsidRDefault="00000000" w:rsidRPr="00000000" w14:paraId="000002DF">
      <w:pPr>
        <w:widowControl w:val="0"/>
        <w:spacing w:after="0" w:line="6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Предварительная настройка параметров избирательного разграничения доступа к устройствам.</w:t>
      </w:r>
    </w:p>
    <w:p w:rsidR="00000000" w:rsidDel="00000000" w:rsidP="00000000" w:rsidRDefault="00000000" w:rsidRPr="00000000" w14:paraId="000002E1">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widowControl w:val="0"/>
        <w:numPr>
          <w:ilvl w:val="0"/>
          <w:numId w:val="37"/>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Перейдите к разделу «Параметры безопасности | Параметры Secret Net». Выберите папку «Устройства». В правой части окна оснастки появится список устройств. Выберите диск (D:). Вызовите на экран окно настройки свойств диска (D:), убедитесь, что поле «Использовать заданные здесь настройки» содержит отметку, и перейдите к вкладке «Разрешения». Для пользователя user1 сделайте доступным только «Чтение». Задавать особые разрешения или параметры (кнопка «Дополнительно») не нужно. Сохраните изменения в политике контроля устройств (см. п. 4). </w:t>
      </w:r>
    </w:p>
    <w:p w:rsidR="00000000" w:rsidDel="00000000" w:rsidP="00000000" w:rsidRDefault="00000000" w:rsidRPr="00000000" w14:paraId="000002E3">
      <w:pPr>
        <w:widowControl w:val="0"/>
        <w:spacing w:after="0" w:line="62.00000000000001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widowControl w:val="0"/>
        <w:numPr>
          <w:ilvl w:val="0"/>
          <w:numId w:val="37"/>
        </w:numPr>
        <w:spacing w:after="0" w:line="213" w:lineRule="auto"/>
        <w:ind w:left="0" w:right="2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Попробуйте поменять права доступа на системный диск (C:). Сделайте вывод. 4 Предварительная настройка механизма замкнутой программной среды. </w:t>
      </w:r>
    </w:p>
    <w:p w:rsidR="00000000" w:rsidDel="00000000" w:rsidP="00000000" w:rsidRDefault="00000000" w:rsidRPr="00000000" w14:paraId="000002E5">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Откройте программу «Контроль программ и данных». Для пользователя user1 запретите запуск программы «Калькулятор».</w:t>
      </w:r>
    </w:p>
    <w:p w:rsidR="00000000" w:rsidDel="00000000" w:rsidP="00000000" w:rsidRDefault="00000000" w:rsidRPr="00000000" w14:paraId="000002E6">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этого необходимо создать новое задание:</w:t>
      </w:r>
    </w:p>
    <w:p w:rsidR="00000000" w:rsidDel="00000000" w:rsidP="00000000" w:rsidRDefault="00000000" w:rsidRPr="00000000" w14:paraId="000002E8">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widowControl w:val="0"/>
        <w:numPr>
          <w:ilvl w:val="0"/>
          <w:numId w:val="39"/>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«Задания» и активируйте в меню «Задания | Создать задание». </w:t>
      </w:r>
    </w:p>
    <w:p w:rsidR="00000000" w:rsidDel="00000000" w:rsidP="00000000" w:rsidRDefault="00000000" w:rsidRPr="00000000" w14:paraId="000002EA">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widowControl w:val="0"/>
        <w:numPr>
          <w:ilvl w:val="0"/>
          <w:numId w:val="3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тип задания (ЗПС) и нажмите кнопку «OK». </w:t>
      </w:r>
    </w:p>
    <w:p w:rsidR="00000000" w:rsidDel="00000000" w:rsidP="00000000" w:rsidRDefault="00000000" w:rsidRPr="00000000" w14:paraId="000002EC">
      <w:pPr>
        <w:widowControl w:val="0"/>
        <w:numPr>
          <w:ilvl w:val="0"/>
          <w:numId w:val="3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Введите имя задания, его краткое описание и нажмите кнопку «OK». </w:t>
      </w:r>
    </w:p>
    <w:p w:rsidR="00000000" w:rsidDel="00000000" w:rsidP="00000000" w:rsidRDefault="00000000" w:rsidRPr="00000000" w14:paraId="000002ED">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widowControl w:val="0"/>
        <w:spacing w:after="0" w:line="213" w:lineRule="auto"/>
        <w:ind w:right="260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необходимо создать задачу и включить ее в задание. Для создания вручную новой задачи:</w:t>
      </w:r>
    </w:p>
    <w:p w:rsidR="00000000" w:rsidDel="00000000" w:rsidP="00000000" w:rsidRDefault="00000000" w:rsidRPr="00000000" w14:paraId="000002EF">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widowControl w:val="0"/>
        <w:numPr>
          <w:ilvl w:val="0"/>
          <w:numId w:val="19"/>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«Задачи» и активируйте в меню команду «Задачи | Создать задачу | Вручную». </w:t>
      </w:r>
    </w:p>
    <w:p w:rsidR="00000000" w:rsidDel="00000000" w:rsidP="00000000" w:rsidRDefault="00000000" w:rsidRPr="00000000" w14:paraId="000002F1">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widowControl w:val="0"/>
        <w:numPr>
          <w:ilvl w:val="0"/>
          <w:numId w:val="1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Введите имя задачи, ее краткое описание и нажмите кнопку «OK». </w:t>
      </w:r>
    </w:p>
    <w:p w:rsidR="00000000" w:rsidDel="00000000" w:rsidP="00000000" w:rsidRDefault="00000000" w:rsidRPr="00000000" w14:paraId="000002F3">
      <w:pPr>
        <w:widowControl w:val="0"/>
        <w:numPr>
          <w:ilvl w:val="0"/>
          <w:numId w:val="1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2F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задачи в задание:</w:t>
      </w:r>
    </w:p>
    <w:p w:rsidR="00000000" w:rsidDel="00000000" w:rsidP="00000000" w:rsidRDefault="00000000" w:rsidRPr="00000000" w14:paraId="000002F5">
      <w:pPr>
        <w:widowControl w:val="0"/>
        <w:numPr>
          <w:ilvl w:val="0"/>
          <w:numId w:val="2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«Задания» на панели категорий. </w:t>
      </w:r>
    </w:p>
    <w:p w:rsidR="00000000" w:rsidDel="00000000" w:rsidP="00000000" w:rsidRDefault="00000000" w:rsidRPr="00000000" w14:paraId="000002F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widowControl w:val="0"/>
        <w:numPr>
          <w:ilvl w:val="0"/>
          <w:numId w:val="20"/>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окне структуры вызовите контекстное меню для задания и активируйте команду «Добавить задачи/группы | Существующие». </w:t>
      </w:r>
    </w:p>
    <w:p w:rsidR="00000000" w:rsidDel="00000000" w:rsidP="00000000" w:rsidRDefault="00000000" w:rsidRPr="00000000" w14:paraId="000002F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widowControl w:val="0"/>
        <w:numPr>
          <w:ilvl w:val="0"/>
          <w:numId w:val="2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задачи, включаемые в задание. </w:t>
      </w:r>
    </w:p>
    <w:p w:rsidR="00000000" w:rsidDel="00000000" w:rsidP="00000000" w:rsidRDefault="00000000" w:rsidRPr="00000000" w14:paraId="000002FA">
      <w:pPr>
        <w:widowControl w:val="0"/>
        <w:numPr>
          <w:ilvl w:val="0"/>
          <w:numId w:val="2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FB">
      <w:pPr>
        <w:widowControl w:val="0"/>
        <w:numPr>
          <w:ilvl w:val="0"/>
          <w:numId w:val="2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2FC">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нужно добавить в задачу группу ресурсов:</w:t>
      </w:r>
    </w:p>
    <w:p w:rsidR="00000000" w:rsidDel="00000000" w:rsidP="00000000" w:rsidRDefault="00000000" w:rsidRPr="00000000" w14:paraId="000002F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widowControl w:val="0"/>
        <w:numPr>
          <w:ilvl w:val="0"/>
          <w:numId w:val="22"/>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«Задачи», найдите объект, для которого необходимо добавить группу ресурсов, вызовите для него контекстное меню, и активируйте команду «Добавить группы | Новую группу вручную…». </w:t>
      </w:r>
    </w:p>
    <w:p w:rsidR="00000000" w:rsidDel="00000000" w:rsidP="00000000" w:rsidRDefault="00000000" w:rsidRPr="00000000" w14:paraId="00000300">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widowControl w:val="0"/>
        <w:numPr>
          <w:ilvl w:val="0"/>
          <w:numId w:val="22"/>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Введите имя группы ресурсов, ее краткое описание, в поле «Тип» выберите «Файлы/Каталоги» и нажмите кнопку «OK». </w:t>
      </w:r>
    </w:p>
    <w:p w:rsidR="00000000" w:rsidDel="00000000" w:rsidP="00000000" w:rsidRDefault="00000000" w:rsidRPr="00000000" w14:paraId="00000302">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widowControl w:val="0"/>
        <w:numPr>
          <w:ilvl w:val="0"/>
          <w:numId w:val="2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30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необходимо добавить в группу ресурсов ресурсы:</w:t>
      </w:r>
    </w:p>
    <w:p w:rsidR="00000000" w:rsidDel="00000000" w:rsidP="00000000" w:rsidRDefault="00000000" w:rsidRPr="00000000" w14:paraId="00000305">
      <w:pPr>
        <w:widowControl w:val="0"/>
        <w:numPr>
          <w:ilvl w:val="0"/>
          <w:numId w:val="2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«Группы ресурсов». </w:t>
      </w:r>
    </w:p>
    <w:p w:rsidR="00000000" w:rsidDel="00000000" w:rsidP="00000000" w:rsidRDefault="00000000" w:rsidRPr="00000000" w14:paraId="0000030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widowControl w:val="0"/>
        <w:numPr>
          <w:ilvl w:val="0"/>
          <w:numId w:val="25"/>
        </w:numPr>
        <w:spacing w:after="0" w:line="220" w:lineRule="auto"/>
        <w:ind w:left="0" w:firstLine="709"/>
        <w:jc w:val="both"/>
        <w:rPr>
          <w:rFonts w:ascii="Times New Roman" w:cs="Times New Roman" w:eastAsia="Times New Roman" w:hAnsi="Times New Roman"/>
          <w:sz w:val="24"/>
          <w:szCs w:val="24"/>
        </w:rPr>
        <w:sectPr>
          <w:type w:val="nextPage"/>
          <w:pgSz w:h="16838" w:w="11906" w:orient="portrait"/>
          <w:pgMar w:bottom="439" w:top="1181" w:left="2420" w:right="840" w:header="720" w:footer="720"/>
        </w:sectPr>
      </w:pPr>
      <w:r w:rsidDel="00000000" w:rsidR="00000000" w:rsidRPr="00000000">
        <w:rPr>
          <w:rFonts w:ascii="Times New Roman" w:cs="Times New Roman" w:eastAsia="Times New Roman" w:hAnsi="Times New Roman"/>
          <w:sz w:val="24"/>
          <w:szCs w:val="24"/>
          <w:rtl w:val="0"/>
        </w:rPr>
        <w:t xml:space="preserve">Выберите в дополнительном окне структуры группу, в которую предполагается добавить новые ресурсы, вызовите контекстное меню и активируйте команду «Добавить ресурсы | Существующие». </w:t>
      </w:r>
    </w:p>
    <w:p w:rsidR="00000000" w:rsidDel="00000000" w:rsidP="00000000" w:rsidRDefault="00000000" w:rsidRPr="00000000" w14:paraId="0000030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widowControl w:val="0"/>
        <w:spacing w:after="0" w:line="207"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44sinio" w:id="16"/>
    <w:bookmarkEnd w:id="16"/>
    <w:p w:rsidR="00000000" w:rsidDel="00000000" w:rsidP="00000000" w:rsidRDefault="00000000" w:rsidRPr="00000000" w14:paraId="0000030A">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со списком всех ресурсов, имеющихся в модели данных, но не входящих в данную группу. Для того, чтобы запретить пользователю запускать программу «Калькулятор», не нужно добавлять в группу ресурсов файл С:\WINDOWS\system32\calc.exe. Выберите все файлы кроме С:\WINDOWS\system32\calc.exe и нажмите кнопку «OK». Для выбора нескольких ресурсов используйте клавишу &lt;Ctrl&gt; или поле «Выделить все». Выбранные ресурсы будут добавлены в группу.</w:t>
      </w:r>
    </w:p>
    <w:p w:rsidR="00000000" w:rsidDel="00000000" w:rsidP="00000000" w:rsidRDefault="00000000" w:rsidRPr="00000000" w14:paraId="0000030B">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30D">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нужно добавить субъект управления в модель данных и установить связь субъекта с заданием.</w:t>
      </w:r>
    </w:p>
    <w:p w:rsidR="00000000" w:rsidDel="00000000" w:rsidP="00000000" w:rsidRDefault="00000000" w:rsidRPr="00000000" w14:paraId="0000030F">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субъекта управления в модель данных:</w:t>
      </w:r>
    </w:p>
    <w:p w:rsidR="00000000" w:rsidDel="00000000" w:rsidP="00000000" w:rsidRDefault="00000000" w:rsidRPr="00000000" w14:paraId="00000311">
      <w:pPr>
        <w:widowControl w:val="0"/>
        <w:numPr>
          <w:ilvl w:val="0"/>
          <w:numId w:val="2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«Субъекты управления» на панели категорий. </w:t>
      </w:r>
    </w:p>
    <w:p w:rsidR="00000000" w:rsidDel="00000000" w:rsidP="00000000" w:rsidRDefault="00000000" w:rsidRPr="00000000" w14:paraId="00000312">
      <w:pPr>
        <w:widowControl w:val="0"/>
        <w:numPr>
          <w:ilvl w:val="0"/>
          <w:numId w:val="2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меню «Субъекты управления» выберите команду «Добавить в список». </w:t>
      </w:r>
    </w:p>
    <w:p w:rsidR="00000000" w:rsidDel="00000000" w:rsidP="00000000" w:rsidRDefault="00000000" w:rsidRPr="00000000" w14:paraId="00000313">
      <w:pPr>
        <w:widowControl w:val="0"/>
        <w:numPr>
          <w:ilvl w:val="0"/>
          <w:numId w:val="2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стандартные действия для поиска и выбора нужных объектов. </w:t>
      </w:r>
    </w:p>
    <w:p w:rsidR="00000000" w:rsidDel="00000000" w:rsidP="00000000" w:rsidRDefault="00000000" w:rsidRPr="00000000" w14:paraId="00000314">
      <w:pPr>
        <w:widowControl w:val="0"/>
        <w:numPr>
          <w:ilvl w:val="0"/>
          <w:numId w:val="2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315">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установления связи субъекта управления с заданием:</w:t>
      </w:r>
    </w:p>
    <w:p w:rsidR="00000000" w:rsidDel="00000000" w:rsidP="00000000" w:rsidRDefault="00000000" w:rsidRPr="00000000" w14:paraId="00000317">
      <w:pPr>
        <w:widowControl w:val="0"/>
        <w:numPr>
          <w:ilvl w:val="0"/>
          <w:numId w:val="2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«Субъекты управления» на панели категорий. </w:t>
      </w:r>
    </w:p>
    <w:p w:rsidR="00000000" w:rsidDel="00000000" w:rsidP="00000000" w:rsidRDefault="00000000" w:rsidRPr="00000000" w14:paraId="00000318">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widowControl w:val="0"/>
        <w:numPr>
          <w:ilvl w:val="0"/>
          <w:numId w:val="29"/>
        </w:numPr>
        <w:spacing w:after="0" w:line="220"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Найдите в дополнительном окне структуры или в области списка объектов нужного субъекта управления, с которым требуется связать задание, вызовите контекстное меню и активируйте команду «Добавить задания | Существующие». </w:t>
      </w:r>
    </w:p>
    <w:p w:rsidR="00000000" w:rsidDel="00000000" w:rsidP="00000000" w:rsidRDefault="00000000" w:rsidRPr="00000000" w14:paraId="0000031A">
      <w:pPr>
        <w:widowControl w:val="0"/>
        <w:numPr>
          <w:ilvl w:val="0"/>
          <w:numId w:val="2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задания ЗПС, которые требуется назначить субъекту. </w:t>
      </w:r>
    </w:p>
    <w:p w:rsidR="00000000" w:rsidDel="00000000" w:rsidP="00000000" w:rsidRDefault="00000000" w:rsidRPr="00000000" w14:paraId="0000031B">
      <w:pPr>
        <w:widowControl w:val="0"/>
        <w:numPr>
          <w:ilvl w:val="0"/>
          <w:numId w:val="2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31C">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Выбранные задания будут назначены субъекту.</w:t>
      </w:r>
    </w:p>
    <w:p w:rsidR="00000000" w:rsidDel="00000000" w:rsidP="00000000" w:rsidRDefault="00000000" w:rsidRPr="00000000" w14:paraId="0000031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Активируйте в меню команду «Файл | Сохранить».</w:t>
      </w:r>
    </w:p>
    <w:p w:rsidR="00000000" w:rsidDel="00000000" w:rsidP="00000000" w:rsidRDefault="00000000" w:rsidRPr="00000000" w14:paraId="0000031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выполните подготовку ресурсов для ЗПС и включите ЗПС в «жестком» режиме.</w:t>
      </w:r>
    </w:p>
    <w:p w:rsidR="00000000" w:rsidDel="00000000" w:rsidP="00000000" w:rsidRDefault="00000000" w:rsidRPr="00000000" w14:paraId="00000320">
      <w:pPr>
        <w:widowControl w:val="0"/>
        <w:spacing w:after="0" w:line="12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widowControl w:val="0"/>
        <w:spacing w:after="0" w:line="246.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Контрольные вопросы</w:t>
      </w:r>
      <w:r w:rsidDel="00000000" w:rsidR="00000000" w:rsidRPr="00000000">
        <w:rPr>
          <w:rtl w:val="0"/>
        </w:rPr>
      </w:r>
    </w:p>
    <w:p w:rsidR="00000000" w:rsidDel="00000000" w:rsidP="00000000" w:rsidRDefault="00000000" w:rsidRPr="00000000" w14:paraId="00000323">
      <w:pPr>
        <w:widowControl w:val="0"/>
        <w:spacing w:after="0" w:line="17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widowControl w:val="0"/>
        <w:numPr>
          <w:ilvl w:val="0"/>
          <w:numId w:val="31"/>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механизмы управления доступом пользователей к ресурсам компьютера используются в системе Secret Net 5.1? </w:t>
      </w:r>
    </w:p>
    <w:p w:rsidR="00000000" w:rsidDel="00000000" w:rsidP="00000000" w:rsidRDefault="00000000" w:rsidRPr="00000000" w14:paraId="00000325">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widowControl w:val="0"/>
        <w:numPr>
          <w:ilvl w:val="0"/>
          <w:numId w:val="31"/>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Каковы особенности функционирования механизма разграничения доступа к устройствам в «мягком» режиме? </w:t>
      </w:r>
    </w:p>
    <w:p w:rsidR="00000000" w:rsidDel="00000000" w:rsidP="00000000" w:rsidRDefault="00000000" w:rsidRPr="00000000" w14:paraId="00000327">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widowControl w:val="0"/>
        <w:numPr>
          <w:ilvl w:val="0"/>
          <w:numId w:val="31"/>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Каковы особенности функционирования механизма разграничения доступа к устройствам в «жестком» режиме? </w:t>
      </w:r>
    </w:p>
    <w:p w:rsidR="00000000" w:rsidDel="00000000" w:rsidP="00000000" w:rsidRDefault="00000000" w:rsidRPr="00000000" w14:paraId="00000329">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widowControl w:val="0"/>
        <w:numPr>
          <w:ilvl w:val="0"/>
          <w:numId w:val="3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поменять права доступа на системный диск (C:)? </w:t>
      </w:r>
    </w:p>
    <w:p w:rsidR="00000000" w:rsidDel="00000000" w:rsidP="00000000" w:rsidRDefault="00000000" w:rsidRPr="00000000" w14:paraId="0000032B">
      <w:pPr>
        <w:widowControl w:val="0"/>
        <w:numPr>
          <w:ilvl w:val="0"/>
          <w:numId w:val="3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чего предназначен механизм замкнутой программной среды? </w:t>
      </w:r>
    </w:p>
    <w:p w:rsidR="00000000" w:rsidDel="00000000" w:rsidP="00000000" w:rsidRDefault="00000000" w:rsidRPr="00000000" w14:paraId="0000032C">
      <w:pPr>
        <w:widowControl w:val="0"/>
        <w:numPr>
          <w:ilvl w:val="0"/>
          <w:numId w:val="3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представляет собой модель данных в системе Secret Net 5.1? </w:t>
      </w:r>
    </w:p>
    <w:p w:rsidR="00000000" w:rsidDel="00000000" w:rsidP="00000000" w:rsidRDefault="00000000" w:rsidRPr="00000000" w14:paraId="0000032D">
      <w:pPr>
        <w:widowControl w:val="0"/>
        <w:numPr>
          <w:ilvl w:val="0"/>
          <w:numId w:val="3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категории объектов используются в модели данных? </w:t>
      </w:r>
    </w:p>
    <w:p w:rsidR="00000000" w:rsidDel="00000000" w:rsidP="00000000" w:rsidRDefault="00000000" w:rsidRPr="00000000" w14:paraId="0000032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widowControl w:val="0"/>
        <w:numPr>
          <w:ilvl w:val="0"/>
          <w:numId w:val="31"/>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пользователи имеют право изменять категорию конфиденциальности ресурсов в системе Secret Net 5.1? </w:t>
      </w:r>
    </w:p>
    <w:p w:rsidR="00000000" w:rsidDel="00000000" w:rsidP="00000000" w:rsidRDefault="00000000" w:rsidRPr="00000000" w14:paraId="00000330">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widowControl w:val="0"/>
        <w:numPr>
          <w:ilvl w:val="0"/>
          <w:numId w:val="31"/>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дисках с какой файловой системой должны быть расположены ресурсы в системе Secret Net 5.1, чтобы им можно было присвоить категорию конфиденциальности? </w:t>
      </w:r>
    </w:p>
    <w:p w:rsidR="00000000" w:rsidDel="00000000" w:rsidP="00000000" w:rsidRDefault="00000000" w:rsidRPr="00000000" w14:paraId="00000332">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widowControl w:val="0"/>
        <w:numPr>
          <w:ilvl w:val="0"/>
          <w:numId w:val="31"/>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Назовите привилегии, доступные для пользователей с уровнем допуска к конфиденциальной информации «конфиденциально» или «строго конфиденциально». </w:t>
      </w:r>
    </w:p>
    <w:p w:rsidR="00000000" w:rsidDel="00000000" w:rsidP="00000000" w:rsidRDefault="00000000" w:rsidRPr="00000000" w14:paraId="0000033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widowControl w:val="0"/>
        <w:numPr>
          <w:ilvl w:val="0"/>
          <w:numId w:val="31"/>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Назовите особенности работы механизма замкнутой программной среды в «мягком» режиме. </w:t>
      </w:r>
    </w:p>
    <w:p w:rsidR="00000000" w:rsidDel="00000000" w:rsidP="00000000" w:rsidRDefault="00000000" w:rsidRPr="00000000" w14:paraId="00000336">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widowControl w:val="0"/>
        <w:numPr>
          <w:ilvl w:val="0"/>
          <w:numId w:val="31"/>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Назовите особенности работы механизма замкнутой программной среды в «жестком» режиме.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39">
      <w:pPr>
        <w:ind w:firstLine="709"/>
        <w:rPr/>
      </w:pPr>
      <w:r w:rsidDel="00000000" w:rsidR="00000000" w:rsidRPr="00000000">
        <w:rPr>
          <w:rtl w:val="0"/>
        </w:rPr>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3"/>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4"/>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6"/>
      <w:numFmt w:val="decimal"/>
      <w:lvlText w:val="%1)"/>
      <w:lvlJc w:val="left"/>
      <w:pPr>
        <w:ind w:left="720" w:hanging="360"/>
      </w:pPr>
      <w:rPr/>
    </w:lvl>
    <w:lvl w:ilvl="1">
      <w:start w:val="1"/>
      <w:numFmt w:val="bullet"/>
      <w:lvlText w:val="-"/>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3"/>
      <w:numFmt w:val="decimal"/>
      <w:lvlText w:val="2.%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2"/>
      <w:numFmt w:val="decimal"/>
      <w:lvlText w:val="%1)"/>
      <w:lvlJc w:val="left"/>
      <w:pPr>
        <w:ind w:left="720" w:hanging="360"/>
      </w:pPr>
      <w:rPr/>
    </w:lvl>
    <w:lvl w:ilvl="1">
      <w:start w:val="1"/>
      <w:numFmt w:val="bullet"/>
      <w:lvlText w:val="-"/>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5"/>
      <w:numFmt w:val="decimal"/>
      <w:lvlText w:val="2.%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6"/>
      <w:numFmt w:val="decimal"/>
      <w:lvlText w:val="%1)"/>
      <w:lvlJc w:val="left"/>
      <w:pPr>
        <w:ind w:left="720" w:hanging="360"/>
      </w:pPr>
      <w:rPr/>
    </w:lvl>
    <w:lvl w:ilvl="1">
      <w:start w:val="1"/>
      <w:numFmt w:val="bullet"/>
      <w:lvlText w:val="-"/>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6">
    <w:lvl w:ilvl="0">
      <w:start w:val="3"/>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7">
    <w:lvl w:ilvl="0">
      <w:start w:val="3"/>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8">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9">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0">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1">
    <w:lvl w:ilvl="0">
      <w:start w:val="1"/>
      <w:numFmt w:val="bullet"/>
      <w:lvlText w:val="В"/>
      <w:lvlJc w:val="left"/>
      <w:pPr>
        <w:ind w:left="720" w:hanging="360"/>
      </w:pPr>
      <w:rPr/>
    </w:lvl>
    <w:lvl w:ilvl="1">
      <w:start w:val="1"/>
      <w:numFmt w:val="bullet"/>
      <w:lvlText w:val="к"/>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2">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3">
    <w:lvl w:ilvl="0">
      <w:start w:val="3"/>
      <w:numFmt w:val="decimal"/>
      <w:lvlText w:val="%1)"/>
      <w:lvlJc w:val="left"/>
      <w:pPr>
        <w:ind w:left="720" w:hanging="360"/>
      </w:pPr>
      <w:rPr/>
    </w:lvl>
    <w:lvl w:ilvl="1">
      <w:start w:val="1"/>
      <w:numFmt w:val="bullet"/>
      <w:lvlText w:val="-"/>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4">
    <w:lvl w:ilvl="0">
      <w:start w:val="2"/>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5">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6">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7">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8">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9">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0">
    <w:lvl w:ilvl="0">
      <w:start w:val="3"/>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1">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2">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3">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4">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5">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6">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7">
    <w:lvl w:ilvl="0">
      <w:start w:val="1"/>
      <w:numFmt w:val="decimal"/>
      <w:lvlText w:val="3.%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8">
    <w:lvl w:ilvl="0">
      <w:start w:val="4"/>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9">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2">
    <w:lvl w:ilvl="0">
      <w:start w:val="1"/>
      <w:numFmt w:val="decimal"/>
      <w:lvlText w:val="1.%1"/>
      <w:lvlJc w:val="left"/>
      <w:pPr>
        <w:ind w:left="720" w:hanging="360"/>
      </w:pPr>
      <w:rPr/>
    </w:lvl>
    <w:lvl w:ilvl="1">
      <w:start w:val="1"/>
      <w:numFmt w:val="bullet"/>
      <w:lvlText w:val="и"/>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3">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4">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5">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6">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63D6C"/>
    <w:rPr>
      <w:rFonts w:eastAsiaTheme="minorEastAsia"/>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F63D6C"/>
    <w:pPr>
      <w:spacing w:after="0" w:line="240" w:lineRule="auto"/>
    </w:pPr>
  </w:style>
  <w:style w:type="paragraph" w:styleId="a4">
    <w:name w:val="Balloon Text"/>
    <w:basedOn w:val="a"/>
    <w:link w:val="a5"/>
    <w:uiPriority w:val="99"/>
    <w:semiHidden w:val="1"/>
    <w:unhideWhenUsed w:val="1"/>
    <w:rsid w:val="00F63D6C"/>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F63D6C"/>
    <w:rPr>
      <w:rFonts w:ascii="Tahoma" w:cs="Tahoma" w:hAnsi="Tahoma" w:eastAsiaTheme="minorEastAsia"/>
      <w:sz w:val="16"/>
      <w:szCs w:val="16"/>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jpg"/><Relationship Id="rId13" Type="http://schemas.openxmlformats.org/officeDocument/2006/relationships/image" Target="media/image9.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5.jpg"/><Relationship Id="rId14" Type="http://schemas.openxmlformats.org/officeDocument/2006/relationships/image" Target="media/image12.jpg"/><Relationship Id="rId17" Type="http://schemas.openxmlformats.org/officeDocument/2006/relationships/image" Target="media/image6.jp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7.jpg"/><Relationship Id="rId8"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Y/vz/ESx5zhG1ny1cGO4e6XcQ==">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2014-12-12T10:16:00Z</dcterms:created>
  <dc:creator>Kouznetsov Alexandr</dc:creator>
</cp:coreProperties>
</file>